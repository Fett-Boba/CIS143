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D2C08" w14:textId="77777777" w:rsidR="00BD63AC" w:rsidRDefault="00BD63AC" w:rsidP="00887A96">
      <w:pPr>
        <w:jc w:val="center"/>
        <w:rPr>
          <w:b/>
          <w:bCs/>
        </w:rPr>
      </w:pPr>
    </w:p>
    <w:p w14:paraId="69C8ACDC" w14:textId="77777777" w:rsidR="00BD63AC" w:rsidRDefault="00BD63AC" w:rsidP="00887A96">
      <w:pPr>
        <w:jc w:val="center"/>
        <w:rPr>
          <w:b/>
          <w:bCs/>
        </w:rPr>
      </w:pPr>
    </w:p>
    <w:p w14:paraId="54CF9BF0" w14:textId="77777777" w:rsidR="00BD63AC" w:rsidRDefault="00BD63AC" w:rsidP="00887A96">
      <w:pPr>
        <w:jc w:val="center"/>
        <w:rPr>
          <w:b/>
          <w:bCs/>
        </w:rPr>
      </w:pPr>
    </w:p>
    <w:p w14:paraId="1FAED7D1" w14:textId="2B41FE6B" w:rsidR="00EF2C58" w:rsidRDefault="00887A96" w:rsidP="0099479D">
      <w:pPr>
        <w:pStyle w:val="Title"/>
        <w:jc w:val="center"/>
      </w:pPr>
      <w:del w:id="0" w:author="Tami" w:date="2022-06-12T21:58:00Z">
        <w:r w:rsidRPr="00887A96" w:rsidDel="003361E2">
          <w:delText>Requirements Gathering Template</w:delText>
        </w:r>
      </w:del>
      <w:ins w:id="1" w:author="Tami" w:date="2022-06-12T21:58:00Z">
        <w:r w:rsidR="003361E2">
          <w:t xml:space="preserve">Business Requirements </w:t>
        </w:r>
      </w:ins>
      <w:r w:rsidRPr="00887A96">
        <w:t xml:space="preserve"> </w:t>
      </w:r>
      <w:r w:rsidR="007E765F">
        <w:br/>
      </w:r>
      <w:r w:rsidRPr="00887A96">
        <w:t>(Version 1.</w:t>
      </w:r>
      <w:ins w:id="2" w:author="Tami" w:date="2022-06-12T21:58:00Z">
        <w:r w:rsidR="003361E2">
          <w:t>1</w:t>
        </w:r>
      </w:ins>
      <w:del w:id="3" w:author="Tami" w:date="2022-06-12T21:58:00Z">
        <w:r w:rsidRPr="00887A96" w:rsidDel="003361E2">
          <w:delText>0</w:delText>
        </w:r>
      </w:del>
      <w:r w:rsidRPr="00887A96">
        <w:t>)</w:t>
      </w:r>
    </w:p>
    <w:p w14:paraId="60338453" w14:textId="6DC37F23" w:rsidR="0099479D" w:rsidRPr="0099479D" w:rsidRDefault="007E765F" w:rsidP="0099479D">
      <w:pPr>
        <w:pStyle w:val="ListParagraph"/>
        <w:rPr>
          <w:b/>
          <w:bCs/>
        </w:rPr>
      </w:pPr>
      <w:r>
        <w:rPr>
          <w:noProof/>
        </w:rPr>
        <mc:AlternateContent>
          <mc:Choice Requires="wps">
            <w:drawing>
              <wp:anchor distT="0" distB="0" distL="114300" distR="114300" simplePos="0" relativeHeight="251659264" behindDoc="0" locked="0" layoutInCell="1" allowOverlap="1" wp14:anchorId="1B7B86F2" wp14:editId="68EAB729">
                <wp:simplePos x="0" y="0"/>
                <wp:positionH relativeFrom="margin">
                  <wp:align>left</wp:align>
                </wp:positionH>
                <wp:positionV relativeFrom="paragraph">
                  <wp:posOffset>245745</wp:posOffset>
                </wp:positionV>
                <wp:extent cx="6648450" cy="28575"/>
                <wp:effectExtent l="0" t="0" r="19050" b="28575"/>
                <wp:wrapNone/>
                <wp:docPr id="2" name="Straight Connector 2"/>
                <wp:cNvGraphicFramePr/>
                <a:graphic xmlns:a="http://schemas.openxmlformats.org/drawingml/2006/main">
                  <a:graphicData uri="http://schemas.microsoft.com/office/word/2010/wordprocessingShape">
                    <wps:wsp>
                      <wps:cNvCnPr/>
                      <wps:spPr>
                        <a:xfrm flipV="1">
                          <a:off x="0" y="0"/>
                          <a:ext cx="6648450" cy="28575"/>
                        </a:xfrm>
                        <a:prstGeom prst="line">
                          <a:avLst/>
                        </a:prstGeom>
                        <a:ln>
                          <a:solidFill>
                            <a:schemeClr val="accent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64F68" id="Straight Connector 2"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9.35pt" to="523.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" strokecolor="#4472c4 [3204]" strokeweight=".5pt">
                <v:stroke joinstyle="miter"/>
                <w10:wrap anchorx="margin"/>
              </v:line>
            </w:pict>
          </mc:Fallback>
        </mc:AlternateContent>
      </w:r>
    </w:p>
    <w:p w14:paraId="431BD40E" w14:textId="7FF1613D" w:rsidR="0099479D" w:rsidRDefault="0099479D" w:rsidP="0099479D">
      <w:pPr>
        <w:pStyle w:val="ListParagraph"/>
        <w:rPr>
          <w:b/>
          <w:bCs/>
        </w:rPr>
      </w:pPr>
    </w:p>
    <w:p w14:paraId="6A2C675B" w14:textId="4485F430" w:rsidR="0099479D" w:rsidRDefault="0099479D" w:rsidP="0099479D">
      <w:pPr>
        <w:pStyle w:val="ListParagraph"/>
        <w:rPr>
          <w:b/>
          <w:bCs/>
        </w:rPr>
      </w:pPr>
    </w:p>
    <w:p w14:paraId="61F59F04" w14:textId="77777777" w:rsidR="0099479D" w:rsidRDefault="0099479D" w:rsidP="0099479D">
      <w:pPr>
        <w:pStyle w:val="ListParagraph"/>
        <w:rPr>
          <w:b/>
          <w:bCs/>
        </w:rPr>
      </w:pPr>
    </w:p>
    <w:p w14:paraId="357338FA" w14:textId="303AE5EC" w:rsidR="00BA62A9" w:rsidRDefault="00527DFD" w:rsidP="00BA62A9">
      <w:pPr>
        <w:pStyle w:val="ListParagraph"/>
        <w:numPr>
          <w:ilvl w:val="0"/>
          <w:numId w:val="2"/>
        </w:numPr>
        <w:rPr>
          <w:b/>
          <w:bCs/>
        </w:rPr>
      </w:pPr>
      <w:r w:rsidRPr="0099479D">
        <w:rPr>
          <w:b/>
          <w:bCs/>
        </w:rPr>
        <w:t xml:space="preserve">PROJECT NAME: </w:t>
      </w:r>
      <w:r w:rsidR="00FF045B">
        <w:rPr>
          <w:b/>
          <w:bCs/>
        </w:rPr>
        <w:t>Touché</w:t>
      </w:r>
    </w:p>
    <w:p w14:paraId="58FC42BB" w14:textId="3D648FF9" w:rsidR="00DA3435" w:rsidRPr="00BA62A9" w:rsidRDefault="00DA3435" w:rsidP="00BA62A9">
      <w:pPr>
        <w:pStyle w:val="ListParagraph"/>
        <w:numPr>
          <w:ilvl w:val="0"/>
          <w:numId w:val="2"/>
        </w:numPr>
        <w:rPr>
          <w:b/>
          <w:bCs/>
        </w:rPr>
      </w:pPr>
      <w:r w:rsidRPr="00BA62A9">
        <w:rPr>
          <w:b/>
          <w:bCs/>
        </w:rPr>
        <w:t>PHASE:</w:t>
      </w:r>
      <w:r w:rsidR="00CD3AB1" w:rsidRPr="00BA62A9">
        <w:rPr>
          <w:b/>
          <w:bCs/>
        </w:rPr>
        <w:t xml:space="preserve"> </w:t>
      </w:r>
      <w:r w:rsidR="00E26BB2">
        <w:rPr>
          <w:b/>
          <w:bCs/>
        </w:rPr>
        <w:t>1</w:t>
      </w:r>
    </w:p>
    <w:p w14:paraId="3510432B" w14:textId="1368504B" w:rsidR="00527DFD" w:rsidRPr="00D539D5" w:rsidRDefault="00D539D5" w:rsidP="00BA62A9">
      <w:pPr>
        <w:pStyle w:val="ListParagraph"/>
        <w:numPr>
          <w:ilvl w:val="0"/>
          <w:numId w:val="2"/>
        </w:numPr>
      </w:pPr>
      <w:r>
        <w:rPr>
          <w:b/>
          <w:bCs/>
        </w:rPr>
        <w:t>DATE:</w:t>
      </w:r>
      <w:r w:rsidR="00CD3AB1">
        <w:rPr>
          <w:b/>
          <w:bCs/>
        </w:rPr>
        <w:t xml:space="preserve"> </w:t>
      </w:r>
      <w:r w:rsidR="00E26BB2">
        <w:rPr>
          <w:b/>
          <w:bCs/>
        </w:rPr>
        <w:t>06/03/2022</w:t>
      </w:r>
    </w:p>
    <w:p w14:paraId="3B3139F0" w14:textId="2898A69B" w:rsidR="00DA3435" w:rsidRPr="008966F7" w:rsidRDefault="00D539D5" w:rsidP="00BA62A9">
      <w:pPr>
        <w:pStyle w:val="ListParagraph"/>
        <w:numPr>
          <w:ilvl w:val="0"/>
          <w:numId w:val="2"/>
        </w:numPr>
      </w:pPr>
      <w:r>
        <w:rPr>
          <w:b/>
          <w:bCs/>
        </w:rPr>
        <w:t>PREPARED BY</w:t>
      </w:r>
      <w:r w:rsidR="00CD3AB1">
        <w:rPr>
          <w:b/>
          <w:bCs/>
        </w:rPr>
        <w:t xml:space="preserve"> </w:t>
      </w:r>
      <w:r w:rsidR="00E26BB2">
        <w:rPr>
          <w:b/>
          <w:bCs/>
        </w:rPr>
        <w:t>Tami Shepard</w:t>
      </w:r>
    </w:p>
    <w:p w14:paraId="72A03F7A" w14:textId="77777777" w:rsidR="0099479D" w:rsidRDefault="0099479D" w:rsidP="008966F7">
      <w:pPr>
        <w:rPr>
          <w:b/>
          <w:bCs/>
        </w:rPr>
      </w:pPr>
    </w:p>
    <w:p w14:paraId="66356B72" w14:textId="77777777" w:rsidR="0099479D" w:rsidRDefault="0099479D" w:rsidP="008966F7">
      <w:pPr>
        <w:rPr>
          <w:b/>
          <w:bCs/>
        </w:rPr>
      </w:pPr>
    </w:p>
    <w:p w14:paraId="5CBF0EFA" w14:textId="08B0157F" w:rsidR="008966F7" w:rsidRPr="008966F7" w:rsidRDefault="008966F7" w:rsidP="008966F7">
      <w:pPr>
        <w:rPr>
          <w:b/>
          <w:bCs/>
        </w:rPr>
      </w:pPr>
      <w:r>
        <w:rPr>
          <w:b/>
          <w:bCs/>
        </w:rPr>
        <w:t>VERSION HISTORY</w:t>
      </w:r>
    </w:p>
    <w:tbl>
      <w:tblPr>
        <w:tblStyle w:val="TableGrid"/>
        <w:tblW w:w="0" w:type="auto"/>
        <w:tblLook w:val="04A0" w:firstRow="1" w:lastRow="0" w:firstColumn="1" w:lastColumn="0" w:noHBand="0" w:noVBand="1"/>
      </w:tblPr>
      <w:tblGrid>
        <w:gridCol w:w="1550"/>
        <w:gridCol w:w="1584"/>
        <w:gridCol w:w="1557"/>
        <w:gridCol w:w="1553"/>
        <w:gridCol w:w="1554"/>
        <w:gridCol w:w="1552"/>
      </w:tblGrid>
      <w:tr w:rsidR="001D623C" w:rsidRPr="008B5E96" w14:paraId="3B77ADA6" w14:textId="77777777" w:rsidTr="00654FB4">
        <w:tc>
          <w:tcPr>
            <w:tcW w:w="1550" w:type="dxa"/>
            <w:tcBorders>
              <w:top w:val="single" w:sz="4" w:space="0" w:color="auto"/>
            </w:tcBorders>
            <w:shd w:val="clear" w:color="auto" w:fill="BFBFBF" w:themeFill="background1" w:themeFillShade="BF"/>
          </w:tcPr>
          <w:p w14:paraId="4A3ADF0E" w14:textId="4B96A6D6" w:rsidR="008B5E96" w:rsidRPr="008B5E96" w:rsidRDefault="008B5E96" w:rsidP="008B5E96">
            <w:pPr>
              <w:jc w:val="center"/>
              <w:rPr>
                <w:b/>
                <w:bCs/>
              </w:rPr>
            </w:pPr>
            <w:r>
              <w:rPr>
                <w:b/>
                <w:bCs/>
              </w:rPr>
              <w:t>VERSION #</w:t>
            </w:r>
          </w:p>
        </w:tc>
        <w:tc>
          <w:tcPr>
            <w:tcW w:w="1584" w:type="dxa"/>
            <w:tcBorders>
              <w:top w:val="single" w:sz="4" w:space="0" w:color="auto"/>
            </w:tcBorders>
            <w:shd w:val="clear" w:color="auto" w:fill="BFBFBF" w:themeFill="background1" w:themeFillShade="BF"/>
          </w:tcPr>
          <w:p w14:paraId="4F8BEF55" w14:textId="7CBD675F" w:rsidR="008B5E96" w:rsidRPr="008B5E96" w:rsidRDefault="008B5E96" w:rsidP="008B5E96">
            <w:pPr>
              <w:jc w:val="center"/>
              <w:rPr>
                <w:b/>
                <w:bCs/>
              </w:rPr>
            </w:pPr>
            <w:r>
              <w:rPr>
                <w:b/>
                <w:bCs/>
              </w:rPr>
              <w:t>IMP</w:t>
            </w:r>
            <w:r w:rsidR="001D623C">
              <w:rPr>
                <w:b/>
                <w:bCs/>
              </w:rPr>
              <w:t xml:space="preserve">LEMENTED BY </w:t>
            </w:r>
          </w:p>
        </w:tc>
        <w:tc>
          <w:tcPr>
            <w:tcW w:w="1557" w:type="dxa"/>
            <w:tcBorders>
              <w:top w:val="single" w:sz="4" w:space="0" w:color="auto"/>
            </w:tcBorders>
            <w:shd w:val="clear" w:color="auto" w:fill="BFBFBF" w:themeFill="background1" w:themeFillShade="BF"/>
          </w:tcPr>
          <w:p w14:paraId="46696226" w14:textId="253B037A" w:rsidR="008B5E96" w:rsidRPr="008B5E96" w:rsidRDefault="001D623C" w:rsidP="008B5E96">
            <w:pPr>
              <w:jc w:val="center"/>
              <w:rPr>
                <w:b/>
                <w:bCs/>
              </w:rPr>
            </w:pPr>
            <w:r>
              <w:rPr>
                <w:b/>
                <w:bCs/>
              </w:rPr>
              <w:t>REVISION DATE</w:t>
            </w:r>
          </w:p>
        </w:tc>
        <w:tc>
          <w:tcPr>
            <w:tcW w:w="1553" w:type="dxa"/>
            <w:tcBorders>
              <w:top w:val="single" w:sz="4" w:space="0" w:color="auto"/>
            </w:tcBorders>
            <w:shd w:val="clear" w:color="auto" w:fill="BFBFBF" w:themeFill="background1" w:themeFillShade="BF"/>
          </w:tcPr>
          <w:p w14:paraId="53E73694" w14:textId="0856FE2E" w:rsidR="008B5E96" w:rsidRPr="008B5E96" w:rsidRDefault="001D623C" w:rsidP="008B5E96">
            <w:pPr>
              <w:jc w:val="center"/>
              <w:rPr>
                <w:b/>
                <w:bCs/>
              </w:rPr>
            </w:pPr>
            <w:r>
              <w:rPr>
                <w:b/>
                <w:bCs/>
              </w:rPr>
              <w:t>APPROVED BY</w:t>
            </w:r>
          </w:p>
        </w:tc>
        <w:tc>
          <w:tcPr>
            <w:tcW w:w="1554" w:type="dxa"/>
            <w:tcBorders>
              <w:top w:val="single" w:sz="4" w:space="0" w:color="auto"/>
            </w:tcBorders>
            <w:shd w:val="clear" w:color="auto" w:fill="BFBFBF" w:themeFill="background1" w:themeFillShade="BF"/>
          </w:tcPr>
          <w:p w14:paraId="68259F62" w14:textId="4C3E460A" w:rsidR="008B5E96" w:rsidRPr="008B5E96" w:rsidRDefault="001D623C" w:rsidP="008B5E96">
            <w:pPr>
              <w:jc w:val="center"/>
              <w:rPr>
                <w:b/>
                <w:bCs/>
              </w:rPr>
            </w:pPr>
            <w:r>
              <w:rPr>
                <w:b/>
                <w:bCs/>
              </w:rPr>
              <w:t>APPROVAL DATE</w:t>
            </w:r>
          </w:p>
        </w:tc>
        <w:tc>
          <w:tcPr>
            <w:tcW w:w="1552" w:type="dxa"/>
            <w:tcBorders>
              <w:top w:val="single" w:sz="4" w:space="0" w:color="auto"/>
            </w:tcBorders>
            <w:shd w:val="clear" w:color="auto" w:fill="BFBFBF" w:themeFill="background1" w:themeFillShade="BF"/>
          </w:tcPr>
          <w:p w14:paraId="066067B8" w14:textId="435C6629" w:rsidR="008B5E96" w:rsidRPr="008B5E96" w:rsidRDefault="001D623C" w:rsidP="008B5E96">
            <w:pPr>
              <w:jc w:val="center"/>
              <w:rPr>
                <w:b/>
                <w:bCs/>
              </w:rPr>
            </w:pPr>
            <w:r>
              <w:rPr>
                <w:b/>
                <w:bCs/>
              </w:rPr>
              <w:t>REASONS</w:t>
            </w:r>
          </w:p>
        </w:tc>
      </w:tr>
      <w:tr w:rsidR="000C5CBB" w14:paraId="1779EDE7" w14:textId="77777777" w:rsidTr="008966F7">
        <w:tc>
          <w:tcPr>
            <w:tcW w:w="1550" w:type="dxa"/>
          </w:tcPr>
          <w:p w14:paraId="794D8ECB" w14:textId="4D426793" w:rsidR="008B5E96" w:rsidRDefault="00E26BB2" w:rsidP="00501ACF">
            <w:r>
              <w:t>1.0</w:t>
            </w:r>
          </w:p>
        </w:tc>
        <w:tc>
          <w:tcPr>
            <w:tcW w:w="1584" w:type="dxa"/>
          </w:tcPr>
          <w:p w14:paraId="2F6C0B9E" w14:textId="34A21FC3" w:rsidR="008B5E96" w:rsidRDefault="00E26BB2" w:rsidP="00501ACF">
            <w:r>
              <w:t>Tami Shepard</w:t>
            </w:r>
          </w:p>
        </w:tc>
        <w:tc>
          <w:tcPr>
            <w:tcW w:w="1557" w:type="dxa"/>
          </w:tcPr>
          <w:p w14:paraId="5F066844" w14:textId="7C087323" w:rsidR="008B5E96" w:rsidRDefault="00E26BB2" w:rsidP="00501ACF">
            <w:r>
              <w:t>06/03/2022</w:t>
            </w:r>
          </w:p>
        </w:tc>
        <w:tc>
          <w:tcPr>
            <w:tcW w:w="1553" w:type="dxa"/>
          </w:tcPr>
          <w:p w14:paraId="13DAD791" w14:textId="59C55BCB" w:rsidR="008B5E96" w:rsidRDefault="008B5E96" w:rsidP="00501ACF"/>
        </w:tc>
        <w:tc>
          <w:tcPr>
            <w:tcW w:w="1554" w:type="dxa"/>
          </w:tcPr>
          <w:p w14:paraId="4D8C8781" w14:textId="1E477C47" w:rsidR="008B5E96" w:rsidRDefault="00E26BB2" w:rsidP="00501ACF">
            <w:r>
              <w:t>06/05/2021</w:t>
            </w:r>
          </w:p>
        </w:tc>
        <w:tc>
          <w:tcPr>
            <w:tcW w:w="1552" w:type="dxa"/>
          </w:tcPr>
          <w:p w14:paraId="233731B0" w14:textId="06E73491" w:rsidR="008B5E96" w:rsidRDefault="00E26BB2" w:rsidP="00501ACF">
            <w:r>
              <w:t>Created</w:t>
            </w:r>
          </w:p>
        </w:tc>
      </w:tr>
      <w:tr w:rsidR="000C5CBB" w14:paraId="5935E255" w14:textId="77777777" w:rsidTr="008966F7">
        <w:tc>
          <w:tcPr>
            <w:tcW w:w="1550" w:type="dxa"/>
          </w:tcPr>
          <w:p w14:paraId="3BA87CE7" w14:textId="65AA7434" w:rsidR="008B5E96" w:rsidRDefault="00642ED0" w:rsidP="00501ACF">
            <w:ins w:id="4" w:author="Tami" w:date="2022-06-12T20:00:00Z">
              <w:r>
                <w:t>1.1</w:t>
              </w:r>
            </w:ins>
          </w:p>
        </w:tc>
        <w:tc>
          <w:tcPr>
            <w:tcW w:w="1584" w:type="dxa"/>
          </w:tcPr>
          <w:p w14:paraId="49CC766B" w14:textId="2FED41D2" w:rsidR="008B5E96" w:rsidRDefault="00642ED0" w:rsidP="00501ACF">
            <w:ins w:id="5" w:author="Tami" w:date="2022-06-12T20:00:00Z">
              <w:r>
                <w:t>Tami Shepard</w:t>
              </w:r>
            </w:ins>
          </w:p>
        </w:tc>
        <w:tc>
          <w:tcPr>
            <w:tcW w:w="1557" w:type="dxa"/>
          </w:tcPr>
          <w:p w14:paraId="43E7D22B" w14:textId="71053C68" w:rsidR="008B5E96" w:rsidRDefault="00642ED0" w:rsidP="00501ACF">
            <w:ins w:id="6" w:author="Tami" w:date="2022-06-12T20:00:00Z">
              <w:r>
                <w:t>06/12/2022</w:t>
              </w:r>
            </w:ins>
          </w:p>
        </w:tc>
        <w:tc>
          <w:tcPr>
            <w:tcW w:w="1553" w:type="dxa"/>
          </w:tcPr>
          <w:p w14:paraId="2F7699A8" w14:textId="77777777" w:rsidR="008B5E96" w:rsidRDefault="008B5E96" w:rsidP="00501ACF"/>
        </w:tc>
        <w:tc>
          <w:tcPr>
            <w:tcW w:w="1554" w:type="dxa"/>
          </w:tcPr>
          <w:p w14:paraId="73F19A4B" w14:textId="757C17A6" w:rsidR="008B5E96" w:rsidRDefault="00642ED0" w:rsidP="00501ACF">
            <w:ins w:id="7" w:author="Tami" w:date="2022-06-12T20:00:00Z">
              <w:r>
                <w:t>06/12/2022</w:t>
              </w:r>
            </w:ins>
          </w:p>
        </w:tc>
        <w:tc>
          <w:tcPr>
            <w:tcW w:w="1552" w:type="dxa"/>
          </w:tcPr>
          <w:p w14:paraId="16B92E67" w14:textId="5E0C5516" w:rsidR="008B5E96" w:rsidRDefault="00642ED0" w:rsidP="00501ACF">
            <w:ins w:id="8" w:author="Tami" w:date="2022-06-12T20:00:00Z">
              <w:r>
                <w:t>Revisions for fina</w:t>
              </w:r>
            </w:ins>
            <w:ins w:id="9" w:author="Tami" w:date="2022-06-12T20:01:00Z">
              <w:r>
                <w:t>l product</w:t>
              </w:r>
            </w:ins>
          </w:p>
        </w:tc>
      </w:tr>
      <w:tr w:rsidR="000C5CBB" w14:paraId="4F04EDC0" w14:textId="77777777" w:rsidTr="008966F7">
        <w:tc>
          <w:tcPr>
            <w:tcW w:w="1550" w:type="dxa"/>
          </w:tcPr>
          <w:p w14:paraId="0338CA92" w14:textId="77777777" w:rsidR="008B5E96" w:rsidRDefault="008B5E96" w:rsidP="00501ACF"/>
        </w:tc>
        <w:tc>
          <w:tcPr>
            <w:tcW w:w="1584" w:type="dxa"/>
          </w:tcPr>
          <w:p w14:paraId="34C007E6" w14:textId="77777777" w:rsidR="008B5E96" w:rsidRDefault="008B5E96" w:rsidP="00501ACF"/>
        </w:tc>
        <w:tc>
          <w:tcPr>
            <w:tcW w:w="1557" w:type="dxa"/>
          </w:tcPr>
          <w:p w14:paraId="45FBD9A0" w14:textId="77777777" w:rsidR="008B5E96" w:rsidRDefault="008B5E96" w:rsidP="00501ACF"/>
        </w:tc>
        <w:tc>
          <w:tcPr>
            <w:tcW w:w="1553" w:type="dxa"/>
          </w:tcPr>
          <w:p w14:paraId="69D89C26" w14:textId="77777777" w:rsidR="008B5E96" w:rsidRDefault="008B5E96" w:rsidP="00501ACF"/>
        </w:tc>
        <w:tc>
          <w:tcPr>
            <w:tcW w:w="1554" w:type="dxa"/>
          </w:tcPr>
          <w:p w14:paraId="35EB5385" w14:textId="77777777" w:rsidR="008B5E96" w:rsidRDefault="008B5E96" w:rsidP="00501ACF"/>
        </w:tc>
        <w:tc>
          <w:tcPr>
            <w:tcW w:w="1552" w:type="dxa"/>
          </w:tcPr>
          <w:p w14:paraId="1FEFD682" w14:textId="77777777" w:rsidR="008B5E96" w:rsidRDefault="008B5E96" w:rsidP="00501ACF"/>
        </w:tc>
      </w:tr>
    </w:tbl>
    <w:p w14:paraId="4FBF2D58" w14:textId="387199AC" w:rsidR="001F379C" w:rsidRDefault="001F379C" w:rsidP="006457BA"/>
    <w:p w14:paraId="0509268C" w14:textId="7A9E01CE" w:rsidR="00E26BB2" w:rsidRDefault="00E26BB2">
      <w:r>
        <w:br w:type="page"/>
      </w:r>
    </w:p>
    <w:p w14:paraId="1AB82C75" w14:textId="77777777" w:rsidR="00E634D4" w:rsidRDefault="00E634D4" w:rsidP="006457BA"/>
    <w:p w14:paraId="5481A25D" w14:textId="7D5693ED" w:rsidR="00DA3435" w:rsidRPr="00ED1431" w:rsidRDefault="005009FA" w:rsidP="00DA3435">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1312" behindDoc="0" locked="0" layoutInCell="1" allowOverlap="1" wp14:anchorId="0892190C" wp14:editId="04B45EE7">
                <wp:simplePos x="0" y="0"/>
                <wp:positionH relativeFrom="margin">
                  <wp:align>left</wp:align>
                </wp:positionH>
                <wp:positionV relativeFrom="paragraph">
                  <wp:posOffset>229870</wp:posOffset>
                </wp:positionV>
                <wp:extent cx="6724650" cy="47625"/>
                <wp:effectExtent l="0" t="0" r="19050" b="28575"/>
                <wp:wrapNone/>
                <wp:docPr id="3" name="Straight Connector 3"/>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08715C5" id="Straight Connector 3" o:spid="_x0000_s1026" style="position:absolute;flip:y;z-index:251661312;visibility:visible;mso-wrap-style:square;mso-wrap-distance-left:9pt;mso-wrap-distance-top:0;mso-wrap-distance-right:9pt;mso-wrap-distance-bottom:0;mso-position-horizontal:left;mso-position-horizontal-relative:margin;mso-position-vertical:absolute;mso-position-vertical-relative:text" from="0,18.1pt" to="529.5pt,2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" strokecolor="#4472c4" strokeweight=".5pt">
                <v:stroke joinstyle="miter"/>
                <w10:wrap anchorx="margin"/>
              </v:line>
            </w:pict>
          </mc:Fallback>
        </mc:AlternateContent>
      </w:r>
      <w:r w:rsidR="00DA3435" w:rsidRPr="00ED1431">
        <w:rPr>
          <w:b/>
          <w:bCs/>
          <w:sz w:val="32"/>
          <w:szCs w:val="32"/>
        </w:rPr>
        <w:t>Project Plan</w:t>
      </w:r>
    </w:p>
    <w:p w14:paraId="08E0AC92" w14:textId="77777777" w:rsidR="00AB0707" w:rsidRDefault="00AB0707" w:rsidP="00AB0707">
      <w:pPr>
        <w:pStyle w:val="ListParagraph"/>
        <w:rPr>
          <w:b/>
          <w:bCs/>
        </w:rPr>
      </w:pPr>
    </w:p>
    <w:p w14:paraId="13F157C6" w14:textId="7AD0726C" w:rsidR="00927EA7" w:rsidRPr="00EE5213" w:rsidRDefault="00070B15" w:rsidP="00EE5213">
      <w:pPr>
        <w:pStyle w:val="ListParagraph"/>
        <w:numPr>
          <w:ilvl w:val="1"/>
          <w:numId w:val="6"/>
        </w:numPr>
        <w:rPr>
          <w:b/>
          <w:bCs/>
        </w:rPr>
      </w:pPr>
      <w:r w:rsidRPr="00070B15">
        <w:rPr>
          <w:b/>
          <w:bCs/>
        </w:rPr>
        <w:t>DESCRIPTION</w:t>
      </w:r>
      <w:r w:rsidR="00FA0772">
        <w:rPr>
          <w:b/>
          <w:bCs/>
        </w:rPr>
        <w:t>/PURPOSE</w:t>
      </w:r>
      <w:r w:rsidRPr="00070B15">
        <w:rPr>
          <w:b/>
          <w:bCs/>
        </w:rPr>
        <w:t xml:space="preserve"> OF PROJECT:</w:t>
      </w:r>
    </w:p>
    <w:p w14:paraId="6E1C25C5" w14:textId="7B59D61D" w:rsidR="00552688" w:rsidRDefault="00A73E90" w:rsidP="00EE5213">
      <w:pPr>
        <w:pStyle w:val="ListParagraph"/>
        <w:numPr>
          <w:ilvl w:val="0"/>
          <w:numId w:val="13"/>
        </w:numPr>
      </w:pPr>
      <w:r w:rsidRPr="00A73E90">
        <w:t xml:space="preserve">The purpose of this project is to </w:t>
      </w:r>
      <w:r>
        <w:t>provide a simple, easy to use, personal fencing score tracker for pools.</w:t>
      </w:r>
    </w:p>
    <w:p w14:paraId="40781E88" w14:textId="77777777" w:rsidR="00A73E90" w:rsidRPr="00A73E90" w:rsidRDefault="00A73E90" w:rsidP="00A73E90">
      <w:pPr>
        <w:pStyle w:val="ListParagraph"/>
        <w:ind w:left="1296"/>
      </w:pPr>
    </w:p>
    <w:p w14:paraId="55768D53" w14:textId="6CE6E457" w:rsidR="00070B15" w:rsidRDefault="00CA5251" w:rsidP="00070B15">
      <w:pPr>
        <w:pStyle w:val="ListParagraph"/>
        <w:numPr>
          <w:ilvl w:val="1"/>
          <w:numId w:val="6"/>
        </w:numPr>
        <w:rPr>
          <w:b/>
          <w:bCs/>
        </w:rPr>
      </w:pPr>
      <w:r>
        <w:rPr>
          <w:b/>
          <w:bCs/>
        </w:rPr>
        <w:t>SCOPE OF PROJECT:</w:t>
      </w:r>
    </w:p>
    <w:p w14:paraId="70D2CA2D" w14:textId="4E89B200" w:rsidR="00552688" w:rsidRPr="00EF65D2" w:rsidRDefault="00A73E90" w:rsidP="00552688">
      <w:pPr>
        <w:pStyle w:val="ListParagraph"/>
        <w:numPr>
          <w:ilvl w:val="0"/>
          <w:numId w:val="14"/>
        </w:numPr>
      </w:pPr>
      <w:r w:rsidRPr="00EF65D2">
        <w:t xml:space="preserve">In scope: </w:t>
      </w:r>
    </w:p>
    <w:p w14:paraId="3520D1A2" w14:textId="581EAF59" w:rsidR="00A73E90" w:rsidRPr="00C42C97" w:rsidRDefault="00A73E90" w:rsidP="00A73E90">
      <w:pPr>
        <w:pStyle w:val="ListParagraph"/>
        <w:numPr>
          <w:ilvl w:val="1"/>
          <w:numId w:val="14"/>
        </w:numPr>
        <w:rPr>
          <w:b/>
          <w:bCs/>
        </w:rPr>
      </w:pPr>
      <w:r>
        <w:t>Computer interface</w:t>
      </w:r>
    </w:p>
    <w:p w14:paraId="4BA9FAB8" w14:textId="77777777" w:rsidR="00C42C97" w:rsidRPr="00C42C97" w:rsidRDefault="00C42C97" w:rsidP="00A73E90">
      <w:pPr>
        <w:pStyle w:val="ListParagraph"/>
        <w:numPr>
          <w:ilvl w:val="1"/>
          <w:numId w:val="14"/>
        </w:numPr>
        <w:rPr>
          <w:b/>
          <w:bCs/>
        </w:rPr>
      </w:pPr>
      <w:r>
        <w:t>Tableau minimum of 4 fencers</w:t>
      </w:r>
    </w:p>
    <w:p w14:paraId="2C39DF92" w14:textId="423215F4" w:rsidR="00C42C97" w:rsidRPr="00A73E90" w:rsidRDefault="00C42C97" w:rsidP="00A73E90">
      <w:pPr>
        <w:pStyle w:val="ListParagraph"/>
        <w:numPr>
          <w:ilvl w:val="1"/>
          <w:numId w:val="14"/>
        </w:numPr>
        <w:rPr>
          <w:b/>
          <w:bCs/>
        </w:rPr>
      </w:pPr>
      <w:r>
        <w:t>Tableau maximum of 8 fencers</w:t>
      </w:r>
    </w:p>
    <w:p w14:paraId="1D00D3AD" w14:textId="780E03E3" w:rsidR="00A73E90" w:rsidRPr="00A73E90" w:rsidRDefault="00A73E90" w:rsidP="00A73E90">
      <w:pPr>
        <w:pStyle w:val="ListParagraph"/>
        <w:numPr>
          <w:ilvl w:val="1"/>
          <w:numId w:val="14"/>
        </w:numPr>
        <w:rPr>
          <w:b/>
          <w:bCs/>
        </w:rPr>
      </w:pPr>
      <w:r>
        <w:t>GUI based</w:t>
      </w:r>
    </w:p>
    <w:p w14:paraId="74B4F901" w14:textId="0D5E367D" w:rsidR="00A73E90" w:rsidRPr="00A73E90" w:rsidRDefault="00A73E90" w:rsidP="00A73E90">
      <w:pPr>
        <w:pStyle w:val="ListParagraph"/>
        <w:numPr>
          <w:ilvl w:val="1"/>
          <w:numId w:val="14"/>
        </w:numPr>
        <w:rPr>
          <w:b/>
          <w:bCs/>
        </w:rPr>
      </w:pPr>
      <w:r>
        <w:t xml:space="preserve">GUI must resemble the USA Fencing official scoresheet for pools:  </w:t>
      </w:r>
      <w:hyperlink r:id="rId7" w:anchor="_ga=2.130447819.593444068.1654236229-1395729176.1654236229" w:history="1">
        <w:r w:rsidRPr="0078588A">
          <w:rPr>
            <w:rStyle w:val="Hyperlink"/>
          </w:rPr>
          <w:t>https://cdn1.sportngin.com/attachments/document/2857-1927901/Pool_Score_Sheet.pdf#_ga=2.130447819.593444068.1654236229-1395729176.1654236229</w:t>
        </w:r>
      </w:hyperlink>
    </w:p>
    <w:p w14:paraId="7955610E" w14:textId="77777777" w:rsidR="00A73E90" w:rsidRDefault="00A73E90" w:rsidP="00A73E90">
      <w:pPr>
        <w:pStyle w:val="ListParagraph"/>
        <w:ind w:left="2016"/>
        <w:rPr>
          <w:b/>
          <w:bCs/>
        </w:rPr>
      </w:pPr>
    </w:p>
    <w:p w14:paraId="7E25483E" w14:textId="77BCDEF7" w:rsidR="00E966AB" w:rsidRPr="00EF65D2" w:rsidRDefault="00A73E90" w:rsidP="00552688">
      <w:pPr>
        <w:pStyle w:val="ListParagraph"/>
        <w:numPr>
          <w:ilvl w:val="0"/>
          <w:numId w:val="14"/>
        </w:numPr>
      </w:pPr>
      <w:r w:rsidRPr="00EF65D2">
        <w:t>Out of scope:</w:t>
      </w:r>
    </w:p>
    <w:p w14:paraId="23C29627" w14:textId="1A0FF820" w:rsidR="00A73E90" w:rsidRPr="00A73E90" w:rsidRDefault="00A73E90" w:rsidP="00A73E90">
      <w:pPr>
        <w:pStyle w:val="ListParagraph"/>
        <w:numPr>
          <w:ilvl w:val="1"/>
          <w:numId w:val="14"/>
        </w:numPr>
        <w:rPr>
          <w:b/>
          <w:bCs/>
        </w:rPr>
      </w:pPr>
      <w:r>
        <w:t>Mobile interface</w:t>
      </w:r>
      <w:r w:rsidR="00EF65D2">
        <w:t xml:space="preserve"> (stretch goal)</w:t>
      </w:r>
    </w:p>
    <w:p w14:paraId="1D5524FE" w14:textId="7A20E940" w:rsidR="00A73E90" w:rsidRPr="00A73E90" w:rsidRDefault="00A73E90" w:rsidP="00A73E90">
      <w:pPr>
        <w:pStyle w:val="ListParagraph"/>
        <w:numPr>
          <w:ilvl w:val="1"/>
          <w:numId w:val="14"/>
        </w:numPr>
        <w:rPr>
          <w:b/>
          <w:bCs/>
        </w:rPr>
      </w:pPr>
      <w:r>
        <w:t>Barrage</w:t>
      </w:r>
    </w:p>
    <w:p w14:paraId="5BA12B38" w14:textId="662D970F" w:rsidR="00A73E90" w:rsidRPr="00A73E90" w:rsidRDefault="00A73E90" w:rsidP="00A73E90">
      <w:pPr>
        <w:pStyle w:val="ListParagraph"/>
        <w:numPr>
          <w:ilvl w:val="1"/>
          <w:numId w:val="14"/>
        </w:numPr>
        <w:rPr>
          <w:b/>
          <w:bCs/>
        </w:rPr>
      </w:pPr>
      <w:r>
        <w:t xml:space="preserve">Bout </w:t>
      </w:r>
      <w:r w:rsidR="00FE65C1">
        <w:t>o</w:t>
      </w:r>
      <w:r>
        <w:t>rder</w:t>
      </w:r>
    </w:p>
    <w:p w14:paraId="79196073" w14:textId="407B5438" w:rsidR="00A73E90" w:rsidRPr="00975687" w:rsidRDefault="00A73E90" w:rsidP="00A73E90">
      <w:pPr>
        <w:pStyle w:val="ListParagraph"/>
        <w:numPr>
          <w:ilvl w:val="1"/>
          <w:numId w:val="14"/>
        </w:numPr>
        <w:rPr>
          <w:b/>
          <w:bCs/>
        </w:rPr>
      </w:pPr>
      <w:r>
        <w:t xml:space="preserve">Referee </w:t>
      </w:r>
      <w:r w:rsidR="00FE65C1">
        <w:t>i</w:t>
      </w:r>
      <w:r>
        <w:t>nfo</w:t>
      </w:r>
    </w:p>
    <w:p w14:paraId="565AAF73" w14:textId="76DA6FE0" w:rsidR="00975687" w:rsidRDefault="00975687" w:rsidP="00A73E90">
      <w:pPr>
        <w:pStyle w:val="ListParagraph"/>
        <w:numPr>
          <w:ilvl w:val="1"/>
          <w:numId w:val="14"/>
        </w:numPr>
        <w:rPr>
          <w:b/>
          <w:bCs/>
        </w:rPr>
      </w:pPr>
      <w:r>
        <w:t>Warnings</w:t>
      </w:r>
    </w:p>
    <w:p w14:paraId="612D29A1" w14:textId="26C095A0" w:rsidR="00E966AB" w:rsidRDefault="00E966AB" w:rsidP="00A73E90">
      <w:pPr>
        <w:pStyle w:val="ListParagraph"/>
        <w:ind w:left="1296"/>
        <w:rPr>
          <w:b/>
          <w:bCs/>
        </w:rPr>
      </w:pPr>
    </w:p>
    <w:p w14:paraId="4538E381" w14:textId="77777777" w:rsidR="00D83795" w:rsidRPr="00552688" w:rsidRDefault="00D83795" w:rsidP="00A73E90">
      <w:pPr>
        <w:pStyle w:val="ListParagraph"/>
        <w:ind w:left="1296"/>
        <w:rPr>
          <w:b/>
          <w:bCs/>
        </w:rPr>
      </w:pPr>
    </w:p>
    <w:p w14:paraId="5076A696" w14:textId="0CCC08BA" w:rsidR="00CA5251" w:rsidRDefault="00AD7480" w:rsidP="00070B15">
      <w:pPr>
        <w:pStyle w:val="ListParagraph"/>
        <w:numPr>
          <w:ilvl w:val="1"/>
          <w:numId w:val="6"/>
        </w:numPr>
        <w:rPr>
          <w:b/>
          <w:bCs/>
        </w:rPr>
      </w:pPr>
      <w:r>
        <w:rPr>
          <w:b/>
          <w:bCs/>
        </w:rPr>
        <w:t>TIMELINE AND METHODOLOGY</w:t>
      </w:r>
    </w:p>
    <w:p w14:paraId="0A77889D" w14:textId="77777777" w:rsidR="00D83795" w:rsidRDefault="00D83795" w:rsidP="00D83795">
      <w:pPr>
        <w:pStyle w:val="ListParagraph"/>
        <w:rPr>
          <w:b/>
          <w:bCs/>
        </w:rPr>
      </w:pPr>
    </w:p>
    <w:tbl>
      <w:tblPr>
        <w:tblStyle w:val="TableGrid"/>
        <w:tblW w:w="0" w:type="auto"/>
        <w:tblLook w:val="04A0" w:firstRow="1" w:lastRow="0" w:firstColumn="1" w:lastColumn="0" w:noHBand="0" w:noVBand="1"/>
      </w:tblPr>
      <w:tblGrid>
        <w:gridCol w:w="1512"/>
        <w:gridCol w:w="1728"/>
        <w:gridCol w:w="1448"/>
        <w:gridCol w:w="1685"/>
        <w:gridCol w:w="1794"/>
        <w:gridCol w:w="1183"/>
      </w:tblGrid>
      <w:tr w:rsidR="00FF045B" w:rsidRPr="009113A0" w14:paraId="0E1FBF50" w14:textId="77777777" w:rsidTr="00F647BA">
        <w:tc>
          <w:tcPr>
            <w:tcW w:w="1542" w:type="dxa"/>
            <w:shd w:val="clear" w:color="auto" w:fill="BFBFBF" w:themeFill="background1" w:themeFillShade="BF"/>
          </w:tcPr>
          <w:p w14:paraId="11E63790" w14:textId="76A0307E" w:rsidR="009113A0" w:rsidRPr="009113A0" w:rsidRDefault="00670A09" w:rsidP="009113A0">
            <w:pPr>
              <w:jc w:val="center"/>
              <w:rPr>
                <w:b/>
                <w:bCs/>
              </w:rPr>
            </w:pPr>
            <w:r>
              <w:rPr>
                <w:b/>
                <w:bCs/>
              </w:rPr>
              <w:t>DATE</w:t>
            </w:r>
          </w:p>
        </w:tc>
        <w:tc>
          <w:tcPr>
            <w:tcW w:w="1548" w:type="dxa"/>
            <w:shd w:val="clear" w:color="auto" w:fill="BFBFBF" w:themeFill="background1" w:themeFillShade="BF"/>
          </w:tcPr>
          <w:p w14:paraId="47EE3CF2" w14:textId="241549C8" w:rsidR="009113A0" w:rsidRPr="009113A0" w:rsidRDefault="00670A09" w:rsidP="009113A0">
            <w:pPr>
              <w:jc w:val="center"/>
              <w:rPr>
                <w:b/>
                <w:bCs/>
              </w:rPr>
            </w:pPr>
            <w:r>
              <w:rPr>
                <w:b/>
                <w:bCs/>
              </w:rPr>
              <w:t>MILESTONES</w:t>
            </w:r>
          </w:p>
        </w:tc>
        <w:tc>
          <w:tcPr>
            <w:tcW w:w="1519" w:type="dxa"/>
            <w:shd w:val="clear" w:color="auto" w:fill="BFBFBF" w:themeFill="background1" w:themeFillShade="BF"/>
          </w:tcPr>
          <w:p w14:paraId="19A4DB25" w14:textId="30C65247" w:rsidR="009113A0" w:rsidRPr="009113A0" w:rsidRDefault="00A30B7A" w:rsidP="009113A0">
            <w:pPr>
              <w:jc w:val="center"/>
              <w:rPr>
                <w:b/>
                <w:bCs/>
              </w:rPr>
            </w:pPr>
            <w:r>
              <w:rPr>
                <w:b/>
                <w:bCs/>
              </w:rPr>
              <w:t>GOAL</w:t>
            </w:r>
          </w:p>
        </w:tc>
        <w:tc>
          <w:tcPr>
            <w:tcW w:w="1702" w:type="dxa"/>
            <w:shd w:val="clear" w:color="auto" w:fill="BFBFBF" w:themeFill="background1" w:themeFillShade="BF"/>
          </w:tcPr>
          <w:p w14:paraId="6477DC00" w14:textId="21161595" w:rsidR="009113A0" w:rsidRPr="009113A0" w:rsidRDefault="00A30B7A" w:rsidP="009113A0">
            <w:pPr>
              <w:jc w:val="center"/>
              <w:rPr>
                <w:b/>
                <w:bCs/>
              </w:rPr>
            </w:pPr>
            <w:r>
              <w:rPr>
                <w:b/>
                <w:bCs/>
              </w:rPr>
              <w:t>DEPENDENCES</w:t>
            </w:r>
          </w:p>
        </w:tc>
        <w:tc>
          <w:tcPr>
            <w:tcW w:w="1856" w:type="dxa"/>
            <w:shd w:val="clear" w:color="auto" w:fill="BFBFBF" w:themeFill="background1" w:themeFillShade="BF"/>
          </w:tcPr>
          <w:p w14:paraId="653FE9BA" w14:textId="5174A9CB" w:rsidR="009113A0" w:rsidRPr="009113A0" w:rsidRDefault="0011315B" w:rsidP="009113A0">
            <w:pPr>
              <w:jc w:val="center"/>
              <w:rPr>
                <w:b/>
                <w:bCs/>
              </w:rPr>
            </w:pPr>
            <w:r>
              <w:rPr>
                <w:b/>
                <w:bCs/>
              </w:rPr>
              <w:t>RESOURCES</w:t>
            </w:r>
          </w:p>
        </w:tc>
        <w:tc>
          <w:tcPr>
            <w:tcW w:w="1183" w:type="dxa"/>
            <w:shd w:val="clear" w:color="auto" w:fill="BFBFBF" w:themeFill="background1" w:themeFillShade="BF"/>
          </w:tcPr>
          <w:p w14:paraId="5FF67CD4" w14:textId="6C5E3BDE" w:rsidR="009113A0" w:rsidRPr="009113A0" w:rsidRDefault="00D51FAE" w:rsidP="009113A0">
            <w:pPr>
              <w:jc w:val="center"/>
              <w:rPr>
                <w:b/>
                <w:bCs/>
              </w:rPr>
            </w:pPr>
            <w:r>
              <w:rPr>
                <w:b/>
                <w:bCs/>
              </w:rPr>
              <w:t>OUTCOME</w:t>
            </w:r>
          </w:p>
        </w:tc>
      </w:tr>
      <w:tr w:rsidR="00F647BA" w:rsidRPr="00D51FAE" w14:paraId="3E48B10C" w14:textId="77777777" w:rsidTr="00F647BA">
        <w:tc>
          <w:tcPr>
            <w:tcW w:w="1542" w:type="dxa"/>
          </w:tcPr>
          <w:p w14:paraId="72FB21EC" w14:textId="5BAA5A8C" w:rsidR="00F647BA" w:rsidRPr="00D51FAE" w:rsidRDefault="00F647BA" w:rsidP="00F647BA">
            <w:r>
              <w:t>06/04/2022</w:t>
            </w:r>
          </w:p>
        </w:tc>
        <w:tc>
          <w:tcPr>
            <w:tcW w:w="1548" w:type="dxa"/>
          </w:tcPr>
          <w:p w14:paraId="27514DFA" w14:textId="31609024" w:rsidR="00F647BA" w:rsidRPr="00D51FAE" w:rsidRDefault="00F647BA" w:rsidP="00F647BA">
            <w:r>
              <w:t>Technology decision</w:t>
            </w:r>
          </w:p>
        </w:tc>
        <w:tc>
          <w:tcPr>
            <w:tcW w:w="1519" w:type="dxa"/>
          </w:tcPr>
          <w:p w14:paraId="75293161" w14:textId="60868267" w:rsidR="00F647BA" w:rsidRPr="00D51FAE" w:rsidRDefault="00F647BA" w:rsidP="00F647BA">
            <w:r>
              <w:t>Choose Swing, JSP, or other</w:t>
            </w:r>
          </w:p>
        </w:tc>
        <w:tc>
          <w:tcPr>
            <w:tcW w:w="1702" w:type="dxa"/>
          </w:tcPr>
          <w:p w14:paraId="485853F8" w14:textId="234594A4" w:rsidR="00F647BA" w:rsidRPr="00D51FAE" w:rsidRDefault="00F647BA" w:rsidP="00F647BA">
            <w:r>
              <w:t>Response from Prof Foster</w:t>
            </w:r>
          </w:p>
        </w:tc>
        <w:tc>
          <w:tcPr>
            <w:tcW w:w="1856" w:type="dxa"/>
          </w:tcPr>
          <w:p w14:paraId="21DF3A1F" w14:textId="77777777" w:rsidR="00F647BA" w:rsidRDefault="00345097" w:rsidP="00F647BA">
            <w:r>
              <w:t>Tami Shepard</w:t>
            </w:r>
          </w:p>
          <w:p w14:paraId="7F9A2323" w14:textId="099417F6" w:rsidR="00345097" w:rsidRPr="00D51FAE" w:rsidRDefault="00345097" w:rsidP="00F647BA">
            <w:r>
              <w:t>Prof. Foster</w:t>
            </w:r>
          </w:p>
        </w:tc>
        <w:tc>
          <w:tcPr>
            <w:tcW w:w="1183" w:type="dxa"/>
          </w:tcPr>
          <w:p w14:paraId="5742F1F2" w14:textId="6C6407A6" w:rsidR="00F647BA" w:rsidRPr="00D51FAE" w:rsidRDefault="00642ED0" w:rsidP="00F647BA">
            <w:ins w:id="10" w:author="Tami" w:date="2022-06-12T20:01:00Z">
              <w:r>
                <w:t>Swing selected</w:t>
              </w:r>
            </w:ins>
            <w:ins w:id="11" w:author="Tami" w:date="2022-06-12T20:02:00Z">
              <w:r>
                <w:t xml:space="preserve"> 6/6/2022</w:t>
              </w:r>
            </w:ins>
          </w:p>
        </w:tc>
      </w:tr>
      <w:tr w:rsidR="00F647BA" w:rsidRPr="00D51FAE" w14:paraId="4D3C7BC7" w14:textId="77777777" w:rsidTr="00F647BA">
        <w:tc>
          <w:tcPr>
            <w:tcW w:w="1542" w:type="dxa"/>
          </w:tcPr>
          <w:p w14:paraId="05BCF4ED" w14:textId="015E4C55" w:rsidR="00F647BA" w:rsidRPr="00D51FAE" w:rsidRDefault="00F647BA" w:rsidP="00F647BA">
            <w:r>
              <w:t>06/05/2022</w:t>
            </w:r>
          </w:p>
        </w:tc>
        <w:tc>
          <w:tcPr>
            <w:tcW w:w="1548" w:type="dxa"/>
          </w:tcPr>
          <w:p w14:paraId="3D0CDA3A" w14:textId="2E0D1090" w:rsidR="00F647BA" w:rsidRPr="00D51FAE" w:rsidRDefault="00F647BA" w:rsidP="00F647BA">
            <w:r>
              <w:t>BRD submitted</w:t>
            </w:r>
          </w:p>
        </w:tc>
        <w:tc>
          <w:tcPr>
            <w:tcW w:w="1519" w:type="dxa"/>
          </w:tcPr>
          <w:p w14:paraId="311CAA67" w14:textId="26A39EE7" w:rsidR="00F647BA" w:rsidRPr="00D51FAE" w:rsidRDefault="00F647BA" w:rsidP="00F647BA"/>
        </w:tc>
        <w:tc>
          <w:tcPr>
            <w:tcW w:w="1702" w:type="dxa"/>
          </w:tcPr>
          <w:p w14:paraId="33C20843" w14:textId="77FACD73" w:rsidR="00F647BA" w:rsidRPr="00D51FAE" w:rsidRDefault="00F647BA" w:rsidP="00F647BA"/>
        </w:tc>
        <w:tc>
          <w:tcPr>
            <w:tcW w:w="1856" w:type="dxa"/>
          </w:tcPr>
          <w:p w14:paraId="35C3B9D3" w14:textId="5FE710F4" w:rsidR="00F647BA" w:rsidRPr="00D51FAE" w:rsidRDefault="00345097" w:rsidP="00F647BA">
            <w:r>
              <w:t>Tami Shepard</w:t>
            </w:r>
          </w:p>
        </w:tc>
        <w:tc>
          <w:tcPr>
            <w:tcW w:w="1183" w:type="dxa"/>
          </w:tcPr>
          <w:p w14:paraId="30BC9212" w14:textId="415AE522" w:rsidR="00F647BA" w:rsidRPr="00D51FAE" w:rsidRDefault="00642ED0" w:rsidP="00F647BA">
            <w:ins w:id="12" w:author="Tami" w:date="2022-06-12T20:02:00Z">
              <w:r>
                <w:t>Submitted 6/5/2022</w:t>
              </w:r>
            </w:ins>
          </w:p>
        </w:tc>
      </w:tr>
      <w:tr w:rsidR="00F647BA" w:rsidRPr="00D51FAE" w14:paraId="05168689" w14:textId="77777777" w:rsidTr="00F647BA">
        <w:tc>
          <w:tcPr>
            <w:tcW w:w="1542" w:type="dxa"/>
          </w:tcPr>
          <w:p w14:paraId="246566D3" w14:textId="2C871D01" w:rsidR="00F647BA" w:rsidRPr="00D51FAE" w:rsidRDefault="00345097" w:rsidP="00F647BA">
            <w:r>
              <w:t>06/0</w:t>
            </w:r>
            <w:r w:rsidR="00FF045B">
              <w:t>6</w:t>
            </w:r>
            <w:r>
              <w:t>/2022</w:t>
            </w:r>
          </w:p>
        </w:tc>
        <w:tc>
          <w:tcPr>
            <w:tcW w:w="1548" w:type="dxa"/>
          </w:tcPr>
          <w:p w14:paraId="612664D9" w14:textId="4B2C336D" w:rsidR="00F647BA" w:rsidRPr="00D51FAE" w:rsidRDefault="00345097" w:rsidP="00F647BA">
            <w:r>
              <w:t>Front end completion</w:t>
            </w:r>
          </w:p>
        </w:tc>
        <w:tc>
          <w:tcPr>
            <w:tcW w:w="1519" w:type="dxa"/>
          </w:tcPr>
          <w:p w14:paraId="18F7BB84" w14:textId="12A624D5" w:rsidR="00F647BA" w:rsidRPr="00D51FAE" w:rsidRDefault="00F647BA" w:rsidP="00F647BA"/>
        </w:tc>
        <w:tc>
          <w:tcPr>
            <w:tcW w:w="1702" w:type="dxa"/>
          </w:tcPr>
          <w:p w14:paraId="72E172E5" w14:textId="77777777" w:rsidR="00F647BA" w:rsidRPr="00D51FAE" w:rsidRDefault="00F647BA" w:rsidP="00F647BA"/>
        </w:tc>
        <w:tc>
          <w:tcPr>
            <w:tcW w:w="1856" w:type="dxa"/>
          </w:tcPr>
          <w:p w14:paraId="4E01A105" w14:textId="3E82486B" w:rsidR="00F647BA" w:rsidRPr="00D51FAE" w:rsidRDefault="00345097" w:rsidP="00F647BA">
            <w:r>
              <w:t>Tami Shepard</w:t>
            </w:r>
          </w:p>
        </w:tc>
        <w:tc>
          <w:tcPr>
            <w:tcW w:w="1183" w:type="dxa"/>
          </w:tcPr>
          <w:p w14:paraId="2F8B10F6" w14:textId="307247FE" w:rsidR="00F647BA" w:rsidRPr="00D51FAE" w:rsidRDefault="00642ED0" w:rsidP="00F647BA">
            <w:ins w:id="13" w:author="Tami" w:date="2022-06-12T20:02:00Z">
              <w:r>
                <w:t>Complete 6/</w:t>
              </w:r>
            </w:ins>
            <w:ins w:id="14" w:author="Tami" w:date="2022-06-12T20:06:00Z">
              <w:r w:rsidR="00D07675">
                <w:t>08</w:t>
              </w:r>
            </w:ins>
            <w:ins w:id="15" w:author="Tami" w:date="2022-06-12T20:02:00Z">
              <w:r>
                <w:t>/2022</w:t>
              </w:r>
            </w:ins>
          </w:p>
        </w:tc>
      </w:tr>
      <w:tr w:rsidR="00345097" w:rsidRPr="00D51FAE" w14:paraId="313FC065" w14:textId="77777777" w:rsidTr="00F647BA">
        <w:tc>
          <w:tcPr>
            <w:tcW w:w="1542" w:type="dxa"/>
          </w:tcPr>
          <w:p w14:paraId="5A2B7956" w14:textId="339A809A" w:rsidR="00345097" w:rsidRPr="00D51FAE" w:rsidRDefault="00345097" w:rsidP="00345097">
            <w:r>
              <w:t>06/0</w:t>
            </w:r>
            <w:r w:rsidR="00FF045B">
              <w:t>7</w:t>
            </w:r>
            <w:r>
              <w:t>/2022</w:t>
            </w:r>
          </w:p>
        </w:tc>
        <w:tc>
          <w:tcPr>
            <w:tcW w:w="1548" w:type="dxa"/>
          </w:tcPr>
          <w:p w14:paraId="50DAD17A" w14:textId="2DFB5B4E" w:rsidR="00345097" w:rsidRPr="00D51FAE" w:rsidRDefault="00345097" w:rsidP="00345097">
            <w:r>
              <w:t>Back end completed</w:t>
            </w:r>
          </w:p>
        </w:tc>
        <w:tc>
          <w:tcPr>
            <w:tcW w:w="1519" w:type="dxa"/>
          </w:tcPr>
          <w:p w14:paraId="75A30B1C" w14:textId="029FEF13" w:rsidR="00345097" w:rsidRPr="00D51FAE" w:rsidRDefault="00345097" w:rsidP="00345097"/>
        </w:tc>
        <w:tc>
          <w:tcPr>
            <w:tcW w:w="1702" w:type="dxa"/>
          </w:tcPr>
          <w:p w14:paraId="0AEE308E" w14:textId="77777777" w:rsidR="00345097" w:rsidRPr="00D51FAE" w:rsidRDefault="00345097" w:rsidP="00345097"/>
        </w:tc>
        <w:tc>
          <w:tcPr>
            <w:tcW w:w="1856" w:type="dxa"/>
          </w:tcPr>
          <w:p w14:paraId="6EC962F8" w14:textId="2720FA4D" w:rsidR="00345097" w:rsidRPr="00D51FAE" w:rsidRDefault="00345097" w:rsidP="00345097">
            <w:r>
              <w:t>Tami Shepard</w:t>
            </w:r>
          </w:p>
        </w:tc>
        <w:tc>
          <w:tcPr>
            <w:tcW w:w="1183" w:type="dxa"/>
          </w:tcPr>
          <w:p w14:paraId="3EE6A474" w14:textId="6C5A9432" w:rsidR="00345097" w:rsidRPr="00D51FAE" w:rsidRDefault="00D07675" w:rsidP="00345097">
            <w:ins w:id="16" w:author="Tami" w:date="2022-06-12T20:07:00Z">
              <w:r>
                <w:t>Complete 6/10/2022</w:t>
              </w:r>
            </w:ins>
          </w:p>
        </w:tc>
      </w:tr>
      <w:tr w:rsidR="00FF045B" w:rsidRPr="00D51FAE" w14:paraId="48909357" w14:textId="77777777" w:rsidTr="00F647BA">
        <w:tc>
          <w:tcPr>
            <w:tcW w:w="1542" w:type="dxa"/>
          </w:tcPr>
          <w:p w14:paraId="1D25E7DA" w14:textId="5DCA07CC" w:rsidR="00FF045B" w:rsidRDefault="00FF045B" w:rsidP="00345097">
            <w:r>
              <w:t>06/08/2022</w:t>
            </w:r>
          </w:p>
        </w:tc>
        <w:tc>
          <w:tcPr>
            <w:tcW w:w="1548" w:type="dxa"/>
          </w:tcPr>
          <w:p w14:paraId="523C4BFE" w14:textId="1087D4A8" w:rsidR="00FF045B" w:rsidRDefault="00FF045B" w:rsidP="00345097">
            <w:r>
              <w:t>Driver/controller completed</w:t>
            </w:r>
          </w:p>
        </w:tc>
        <w:tc>
          <w:tcPr>
            <w:tcW w:w="1519" w:type="dxa"/>
          </w:tcPr>
          <w:p w14:paraId="6E3C3925" w14:textId="77777777" w:rsidR="00FF045B" w:rsidRPr="00D51FAE" w:rsidRDefault="00FF045B" w:rsidP="00345097"/>
        </w:tc>
        <w:tc>
          <w:tcPr>
            <w:tcW w:w="1702" w:type="dxa"/>
          </w:tcPr>
          <w:p w14:paraId="17693389" w14:textId="77777777" w:rsidR="00FF045B" w:rsidRPr="00D51FAE" w:rsidRDefault="00FF045B" w:rsidP="00345097"/>
        </w:tc>
        <w:tc>
          <w:tcPr>
            <w:tcW w:w="1856" w:type="dxa"/>
          </w:tcPr>
          <w:p w14:paraId="39EAC23F" w14:textId="756C2F39" w:rsidR="00FF045B" w:rsidRDefault="00FF045B" w:rsidP="00345097">
            <w:r>
              <w:t xml:space="preserve">Tami Shepard </w:t>
            </w:r>
          </w:p>
        </w:tc>
        <w:tc>
          <w:tcPr>
            <w:tcW w:w="1183" w:type="dxa"/>
          </w:tcPr>
          <w:p w14:paraId="7E2ABC8E" w14:textId="5FE7D5C6" w:rsidR="00FF045B" w:rsidRPr="00D51FAE" w:rsidRDefault="00D07675" w:rsidP="00345097">
            <w:ins w:id="17" w:author="Tami" w:date="2022-06-12T20:07:00Z">
              <w:r>
                <w:t>Complete 6/10/2022</w:t>
              </w:r>
            </w:ins>
          </w:p>
        </w:tc>
      </w:tr>
      <w:tr w:rsidR="00345097" w:rsidRPr="00D51FAE" w14:paraId="5BBBEBF9" w14:textId="77777777" w:rsidTr="00F647BA">
        <w:tc>
          <w:tcPr>
            <w:tcW w:w="1542" w:type="dxa"/>
          </w:tcPr>
          <w:p w14:paraId="19A56241" w14:textId="788868F9" w:rsidR="00345097" w:rsidRPr="00D51FAE" w:rsidRDefault="00345097" w:rsidP="00345097">
            <w:r>
              <w:t>06/09/2022</w:t>
            </w:r>
          </w:p>
        </w:tc>
        <w:tc>
          <w:tcPr>
            <w:tcW w:w="1548" w:type="dxa"/>
          </w:tcPr>
          <w:p w14:paraId="78B712E1" w14:textId="3CC43BA6" w:rsidR="00345097" w:rsidRPr="00D51FAE" w:rsidRDefault="00345097" w:rsidP="00345097">
            <w:r>
              <w:t>Testing completed</w:t>
            </w:r>
          </w:p>
        </w:tc>
        <w:tc>
          <w:tcPr>
            <w:tcW w:w="1519" w:type="dxa"/>
          </w:tcPr>
          <w:p w14:paraId="225C3594" w14:textId="7E3397D1" w:rsidR="00345097" w:rsidRPr="00D51FAE" w:rsidRDefault="00345097" w:rsidP="00345097"/>
        </w:tc>
        <w:tc>
          <w:tcPr>
            <w:tcW w:w="1702" w:type="dxa"/>
          </w:tcPr>
          <w:p w14:paraId="468041B6" w14:textId="77777777" w:rsidR="00345097" w:rsidRPr="00D51FAE" w:rsidRDefault="00345097" w:rsidP="00345097"/>
        </w:tc>
        <w:tc>
          <w:tcPr>
            <w:tcW w:w="1856" w:type="dxa"/>
          </w:tcPr>
          <w:p w14:paraId="4165BFE1" w14:textId="372F361D" w:rsidR="00345097" w:rsidRPr="00D51FAE" w:rsidRDefault="00345097" w:rsidP="00345097">
            <w:r>
              <w:t>Tami Shepard</w:t>
            </w:r>
          </w:p>
        </w:tc>
        <w:tc>
          <w:tcPr>
            <w:tcW w:w="1183" w:type="dxa"/>
          </w:tcPr>
          <w:p w14:paraId="777EEFA1" w14:textId="5CEECC0F" w:rsidR="00345097" w:rsidRPr="00D51FAE" w:rsidRDefault="00D07675" w:rsidP="00345097">
            <w:ins w:id="18" w:author="Tami" w:date="2022-06-12T20:07:00Z">
              <w:r>
                <w:t>Complete 6/12/2022</w:t>
              </w:r>
            </w:ins>
          </w:p>
        </w:tc>
      </w:tr>
      <w:tr w:rsidR="00345097" w:rsidRPr="00D51FAE" w14:paraId="70977AC7" w14:textId="77777777" w:rsidTr="00F647BA">
        <w:tc>
          <w:tcPr>
            <w:tcW w:w="1542" w:type="dxa"/>
          </w:tcPr>
          <w:p w14:paraId="10052E55" w14:textId="600DFB66" w:rsidR="00345097" w:rsidRDefault="00345097" w:rsidP="00345097">
            <w:r>
              <w:lastRenderedPageBreak/>
              <w:t>06/10/2022</w:t>
            </w:r>
          </w:p>
        </w:tc>
        <w:tc>
          <w:tcPr>
            <w:tcW w:w="1548" w:type="dxa"/>
          </w:tcPr>
          <w:p w14:paraId="31CF2B73" w14:textId="33FDBDC1" w:rsidR="00345097" w:rsidRDefault="00345097" w:rsidP="00345097">
            <w:r>
              <w:t xml:space="preserve">User Review </w:t>
            </w:r>
          </w:p>
        </w:tc>
        <w:tc>
          <w:tcPr>
            <w:tcW w:w="1519" w:type="dxa"/>
          </w:tcPr>
          <w:p w14:paraId="73C2B9EF" w14:textId="1C5420FE" w:rsidR="00345097" w:rsidRPr="00D51FAE" w:rsidRDefault="00345097" w:rsidP="00345097"/>
        </w:tc>
        <w:tc>
          <w:tcPr>
            <w:tcW w:w="1702" w:type="dxa"/>
          </w:tcPr>
          <w:p w14:paraId="1063F9E4" w14:textId="77777777" w:rsidR="00345097" w:rsidRPr="00D51FAE" w:rsidRDefault="00345097" w:rsidP="00345097"/>
        </w:tc>
        <w:tc>
          <w:tcPr>
            <w:tcW w:w="1856" w:type="dxa"/>
          </w:tcPr>
          <w:p w14:paraId="6676613D" w14:textId="69019EBD" w:rsidR="00345097" w:rsidRPr="00D51FAE" w:rsidRDefault="00345097" w:rsidP="00345097">
            <w:r>
              <w:t>Jazzy Shepard</w:t>
            </w:r>
          </w:p>
        </w:tc>
        <w:tc>
          <w:tcPr>
            <w:tcW w:w="1183" w:type="dxa"/>
          </w:tcPr>
          <w:p w14:paraId="667D50F3" w14:textId="298508C8" w:rsidR="00345097" w:rsidRPr="00D51FAE" w:rsidRDefault="00D07675" w:rsidP="00345097">
            <w:ins w:id="19" w:author="Tami" w:date="2022-06-12T20:08:00Z">
              <w:r>
                <w:t>Complete 6/12/2022</w:t>
              </w:r>
            </w:ins>
          </w:p>
        </w:tc>
      </w:tr>
      <w:tr w:rsidR="00DA7AB9" w:rsidRPr="00D51FAE" w14:paraId="64AA3409" w14:textId="77777777" w:rsidTr="00F647BA">
        <w:tc>
          <w:tcPr>
            <w:tcW w:w="1542" w:type="dxa"/>
          </w:tcPr>
          <w:p w14:paraId="5DD65EE4" w14:textId="33B5E567" w:rsidR="00DA7AB9" w:rsidRDefault="00DA7AB9" w:rsidP="00345097">
            <w:r>
              <w:t>06/12/2022</w:t>
            </w:r>
          </w:p>
        </w:tc>
        <w:tc>
          <w:tcPr>
            <w:tcW w:w="1548" w:type="dxa"/>
          </w:tcPr>
          <w:p w14:paraId="04034485" w14:textId="648458E1" w:rsidR="00DA7AB9" w:rsidRDefault="00DA7AB9" w:rsidP="00345097">
            <w:r>
              <w:t>Project Submitted</w:t>
            </w:r>
          </w:p>
        </w:tc>
        <w:tc>
          <w:tcPr>
            <w:tcW w:w="1519" w:type="dxa"/>
          </w:tcPr>
          <w:p w14:paraId="0C68672E" w14:textId="77777777" w:rsidR="00DA7AB9" w:rsidRPr="00D51FAE" w:rsidRDefault="00DA7AB9" w:rsidP="00345097"/>
        </w:tc>
        <w:tc>
          <w:tcPr>
            <w:tcW w:w="1702" w:type="dxa"/>
          </w:tcPr>
          <w:p w14:paraId="1C4B006B" w14:textId="77777777" w:rsidR="00DA7AB9" w:rsidRPr="00D51FAE" w:rsidRDefault="00DA7AB9" w:rsidP="00345097"/>
        </w:tc>
        <w:tc>
          <w:tcPr>
            <w:tcW w:w="1856" w:type="dxa"/>
          </w:tcPr>
          <w:p w14:paraId="045BBEE6" w14:textId="57453351" w:rsidR="00DA7AB9" w:rsidRDefault="00DA7AB9" w:rsidP="00345097">
            <w:r>
              <w:t>Tami Shepard</w:t>
            </w:r>
          </w:p>
        </w:tc>
        <w:tc>
          <w:tcPr>
            <w:tcW w:w="1183" w:type="dxa"/>
          </w:tcPr>
          <w:p w14:paraId="4EB72F9B" w14:textId="25838B41" w:rsidR="00DA7AB9" w:rsidRPr="00D51FAE" w:rsidRDefault="00D07675" w:rsidP="00345097">
            <w:ins w:id="20" w:author="Tami" w:date="2022-06-12T20:08:00Z">
              <w:r>
                <w:t>Complete 6/12/2022</w:t>
              </w:r>
            </w:ins>
          </w:p>
        </w:tc>
      </w:tr>
    </w:tbl>
    <w:p w14:paraId="5DC98DF6" w14:textId="72D62D29" w:rsidR="008140CF" w:rsidRDefault="008140CF" w:rsidP="005F044D">
      <w:pPr>
        <w:rPr>
          <w:b/>
          <w:bCs/>
        </w:rPr>
      </w:pPr>
    </w:p>
    <w:tbl>
      <w:tblPr>
        <w:tblStyle w:val="TableGrid"/>
        <w:tblW w:w="0" w:type="auto"/>
        <w:tblLook w:val="04A0" w:firstRow="1" w:lastRow="0" w:firstColumn="1" w:lastColumn="0" w:noHBand="0" w:noVBand="1"/>
      </w:tblPr>
      <w:tblGrid>
        <w:gridCol w:w="2337"/>
        <w:gridCol w:w="2337"/>
        <w:gridCol w:w="2338"/>
        <w:gridCol w:w="2338"/>
      </w:tblGrid>
      <w:tr w:rsidR="00C51A2A" w:rsidRPr="00C51A2A" w14:paraId="387BFFF1" w14:textId="77777777" w:rsidTr="00654FB4">
        <w:tc>
          <w:tcPr>
            <w:tcW w:w="2337" w:type="dxa"/>
            <w:shd w:val="clear" w:color="auto" w:fill="BFBFBF" w:themeFill="background1" w:themeFillShade="BF"/>
          </w:tcPr>
          <w:p w14:paraId="2D28E0D3" w14:textId="6EC5ADA4" w:rsidR="00C51A2A" w:rsidRPr="00C51A2A" w:rsidRDefault="00C51A2A" w:rsidP="005F044D">
            <w:pPr>
              <w:rPr>
                <w:b/>
                <w:bCs/>
              </w:rPr>
            </w:pPr>
            <w:r>
              <w:rPr>
                <w:b/>
                <w:bCs/>
              </w:rPr>
              <w:t>MILESTONE</w:t>
            </w:r>
          </w:p>
        </w:tc>
        <w:tc>
          <w:tcPr>
            <w:tcW w:w="2337" w:type="dxa"/>
            <w:shd w:val="clear" w:color="auto" w:fill="BFBFBF" w:themeFill="background1" w:themeFillShade="BF"/>
          </w:tcPr>
          <w:p w14:paraId="1445CA68" w14:textId="430F91EA" w:rsidR="00C51A2A" w:rsidRPr="00C51A2A" w:rsidRDefault="00C51A2A" w:rsidP="005F044D">
            <w:pPr>
              <w:rPr>
                <w:b/>
                <w:bCs/>
              </w:rPr>
            </w:pPr>
            <w:r>
              <w:rPr>
                <w:b/>
                <w:bCs/>
              </w:rPr>
              <w:t>RESPONSIBLE</w:t>
            </w:r>
          </w:p>
        </w:tc>
        <w:tc>
          <w:tcPr>
            <w:tcW w:w="2338" w:type="dxa"/>
            <w:shd w:val="clear" w:color="auto" w:fill="BFBFBF" w:themeFill="background1" w:themeFillShade="BF"/>
          </w:tcPr>
          <w:p w14:paraId="5472C3C2" w14:textId="6FC3E429" w:rsidR="00C51A2A" w:rsidRPr="00C51A2A" w:rsidRDefault="00614620" w:rsidP="005F044D">
            <w:pPr>
              <w:rPr>
                <w:b/>
                <w:bCs/>
              </w:rPr>
            </w:pPr>
            <w:r>
              <w:rPr>
                <w:b/>
                <w:bCs/>
              </w:rPr>
              <w:t>ISSUES</w:t>
            </w:r>
          </w:p>
        </w:tc>
        <w:tc>
          <w:tcPr>
            <w:tcW w:w="2338" w:type="dxa"/>
            <w:shd w:val="clear" w:color="auto" w:fill="BFBFBF" w:themeFill="background1" w:themeFillShade="BF"/>
          </w:tcPr>
          <w:p w14:paraId="51CCCA5C" w14:textId="5DC9F6AC" w:rsidR="00C51A2A" w:rsidRPr="00C51A2A" w:rsidRDefault="00EF4F9B" w:rsidP="005F044D">
            <w:pPr>
              <w:rPr>
                <w:b/>
                <w:bCs/>
              </w:rPr>
            </w:pPr>
            <w:r>
              <w:rPr>
                <w:b/>
                <w:bCs/>
              </w:rPr>
              <w:t>NEW DATE</w:t>
            </w:r>
          </w:p>
        </w:tc>
      </w:tr>
      <w:tr w:rsidR="00A0218C" w:rsidRPr="00EF4F9B" w14:paraId="1C84BD82" w14:textId="77777777" w:rsidTr="00C51A2A">
        <w:tc>
          <w:tcPr>
            <w:tcW w:w="2337" w:type="dxa"/>
          </w:tcPr>
          <w:p w14:paraId="6DD4DDDC" w14:textId="78A27BD8" w:rsidR="00A0218C" w:rsidRPr="00EF4F9B" w:rsidRDefault="00A0218C" w:rsidP="00EF4F9B">
            <w:pPr>
              <w:jc w:val="both"/>
            </w:pPr>
          </w:p>
        </w:tc>
        <w:tc>
          <w:tcPr>
            <w:tcW w:w="2337" w:type="dxa"/>
          </w:tcPr>
          <w:p w14:paraId="1A503E5B" w14:textId="2502D497" w:rsidR="00A0218C" w:rsidRPr="00EF4F9B" w:rsidRDefault="00A0218C" w:rsidP="00EF4F9B">
            <w:pPr>
              <w:jc w:val="both"/>
            </w:pPr>
          </w:p>
        </w:tc>
        <w:tc>
          <w:tcPr>
            <w:tcW w:w="2338" w:type="dxa"/>
          </w:tcPr>
          <w:p w14:paraId="1374DF3C" w14:textId="77777777" w:rsidR="00A0218C" w:rsidRPr="00EF4F9B" w:rsidRDefault="00A0218C" w:rsidP="00EF4F9B">
            <w:pPr>
              <w:jc w:val="both"/>
            </w:pPr>
          </w:p>
        </w:tc>
        <w:tc>
          <w:tcPr>
            <w:tcW w:w="2338" w:type="dxa"/>
          </w:tcPr>
          <w:p w14:paraId="05A4C0CA" w14:textId="77777777" w:rsidR="00A0218C" w:rsidRPr="00EF4F9B" w:rsidRDefault="00A0218C" w:rsidP="00EF4F9B">
            <w:pPr>
              <w:jc w:val="both"/>
            </w:pPr>
          </w:p>
        </w:tc>
      </w:tr>
      <w:tr w:rsidR="00A0218C" w:rsidRPr="00EF4F9B" w14:paraId="2D7D429E" w14:textId="77777777" w:rsidTr="00C51A2A">
        <w:tc>
          <w:tcPr>
            <w:tcW w:w="2337" w:type="dxa"/>
          </w:tcPr>
          <w:p w14:paraId="6CAAE31E" w14:textId="274DB8CA" w:rsidR="00A0218C" w:rsidRDefault="00A0218C" w:rsidP="00EF4F9B">
            <w:pPr>
              <w:jc w:val="both"/>
            </w:pPr>
          </w:p>
        </w:tc>
        <w:tc>
          <w:tcPr>
            <w:tcW w:w="2337" w:type="dxa"/>
          </w:tcPr>
          <w:p w14:paraId="72D7E9CF" w14:textId="0C760941" w:rsidR="00A0218C" w:rsidRDefault="00A0218C" w:rsidP="00EF4F9B">
            <w:pPr>
              <w:jc w:val="both"/>
            </w:pPr>
          </w:p>
        </w:tc>
        <w:tc>
          <w:tcPr>
            <w:tcW w:w="2338" w:type="dxa"/>
          </w:tcPr>
          <w:p w14:paraId="6031AA66" w14:textId="77777777" w:rsidR="00A0218C" w:rsidRPr="00EF4F9B" w:rsidRDefault="00A0218C" w:rsidP="00EF4F9B">
            <w:pPr>
              <w:jc w:val="both"/>
            </w:pPr>
          </w:p>
        </w:tc>
        <w:tc>
          <w:tcPr>
            <w:tcW w:w="2338" w:type="dxa"/>
          </w:tcPr>
          <w:p w14:paraId="6C63032A" w14:textId="77777777" w:rsidR="00A0218C" w:rsidRPr="00EF4F9B" w:rsidRDefault="00A0218C" w:rsidP="00EF4F9B">
            <w:pPr>
              <w:jc w:val="both"/>
            </w:pPr>
          </w:p>
        </w:tc>
      </w:tr>
    </w:tbl>
    <w:p w14:paraId="1D8F7303" w14:textId="77777777" w:rsidR="00C51A2A" w:rsidRDefault="00C51A2A" w:rsidP="005F044D">
      <w:pPr>
        <w:rPr>
          <w:b/>
          <w:bCs/>
        </w:rPr>
      </w:pPr>
    </w:p>
    <w:p w14:paraId="0EBFFB1F" w14:textId="77777777" w:rsidR="00ED1431" w:rsidRDefault="00ED1431">
      <w:pPr>
        <w:rPr>
          <w:b/>
          <w:bCs/>
        </w:rPr>
      </w:pPr>
    </w:p>
    <w:p w14:paraId="145CD456" w14:textId="6D10B6AA" w:rsidR="00AB0707" w:rsidRPr="00ED1431" w:rsidRDefault="00AB0707" w:rsidP="00AB0707">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3360" behindDoc="0" locked="0" layoutInCell="1" allowOverlap="1" wp14:anchorId="7534A770" wp14:editId="7F4E64BB">
                <wp:simplePos x="0" y="0"/>
                <wp:positionH relativeFrom="margin">
                  <wp:align>left</wp:align>
                </wp:positionH>
                <wp:positionV relativeFrom="paragraph">
                  <wp:posOffset>212725</wp:posOffset>
                </wp:positionV>
                <wp:extent cx="6724650" cy="47625"/>
                <wp:effectExtent l="0" t="0" r="19050" b="28575"/>
                <wp:wrapNone/>
                <wp:docPr id="4" name="Straight Connector 4"/>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CC52C33" id="Straight Connector 4" o:spid="_x0000_s1026" style="position:absolute;flip:y;z-index:251663360;visibility:visible;mso-wrap-style:square;mso-wrap-distance-left:9pt;mso-wrap-distance-top:0;mso-wrap-distance-right:9pt;mso-wrap-distance-bottom:0;mso-position-horizontal:left;mso-position-horizontal-relative:margin;mso-position-vertical:absolute;mso-position-vertical-relative:text" from="0,16.75pt" to="52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" strokecolor="#4472c4" strokeweight=".5pt">
                <v:stroke joinstyle="miter"/>
                <w10:wrap anchorx="margin"/>
              </v:line>
            </w:pict>
          </mc:Fallback>
        </mc:AlternateContent>
      </w:r>
      <w:r w:rsidRPr="00ED1431">
        <w:rPr>
          <w:b/>
          <w:bCs/>
          <w:sz w:val="32"/>
          <w:szCs w:val="32"/>
        </w:rPr>
        <w:t xml:space="preserve">Project </w:t>
      </w:r>
      <w:r w:rsidR="00520415" w:rsidRPr="00ED1431">
        <w:rPr>
          <w:b/>
          <w:bCs/>
          <w:sz w:val="32"/>
          <w:szCs w:val="32"/>
        </w:rPr>
        <w:t>Description</w:t>
      </w:r>
    </w:p>
    <w:p w14:paraId="484AB5FE" w14:textId="77777777" w:rsidR="00AB0707" w:rsidRDefault="00AB0707" w:rsidP="00AB0707">
      <w:pPr>
        <w:pStyle w:val="ListParagraph"/>
        <w:rPr>
          <w:b/>
          <w:bCs/>
        </w:rPr>
      </w:pPr>
    </w:p>
    <w:p w14:paraId="7E6186AC" w14:textId="5A5EC283" w:rsidR="00FA555F" w:rsidRDefault="0052555B" w:rsidP="00DB4183">
      <w:pPr>
        <w:pStyle w:val="ListParagraph"/>
        <w:numPr>
          <w:ilvl w:val="1"/>
          <w:numId w:val="6"/>
        </w:numPr>
        <w:rPr>
          <w:b/>
          <w:bCs/>
        </w:rPr>
      </w:pPr>
      <w:r>
        <w:rPr>
          <w:b/>
          <w:bCs/>
        </w:rPr>
        <w:t>PROJECT STAKEHOLDER</w:t>
      </w:r>
      <w:r w:rsidR="00ED1431">
        <w:rPr>
          <w:b/>
          <w:bCs/>
        </w:rPr>
        <w:t xml:space="preserve"> SCENARIOS</w:t>
      </w:r>
    </w:p>
    <w:p w14:paraId="0058F5E2" w14:textId="77777777" w:rsidR="00E6393A" w:rsidRDefault="00E6393A" w:rsidP="00E6393A">
      <w:pPr>
        <w:pStyle w:val="ListParagraph"/>
        <w:rPr>
          <w:b/>
          <w:bCs/>
        </w:rPr>
      </w:pPr>
    </w:p>
    <w:p w14:paraId="488508C1" w14:textId="6FDD8DDB" w:rsidR="00BE6E5B" w:rsidRDefault="00E6393A" w:rsidP="00E6393A">
      <w:pPr>
        <w:pStyle w:val="ListParagraph"/>
        <w:numPr>
          <w:ilvl w:val="0"/>
          <w:numId w:val="34"/>
        </w:numPr>
      </w:pPr>
      <w:r>
        <w:t>Current Process</w:t>
      </w:r>
    </w:p>
    <w:p w14:paraId="2197F197" w14:textId="49FC7F9D" w:rsidR="00E6393A" w:rsidRDefault="00FE65C1" w:rsidP="00E6393A">
      <w:pPr>
        <w:pStyle w:val="ListParagraph"/>
        <w:numPr>
          <w:ilvl w:val="1"/>
          <w:numId w:val="34"/>
        </w:numPr>
      </w:pPr>
      <w:r>
        <w:t>Typically,</w:t>
      </w:r>
      <w:r w:rsidR="00E6393A">
        <w:t xml:space="preserve"> fencers do not </w:t>
      </w:r>
      <w:r>
        <w:t>record</w:t>
      </w:r>
      <w:r w:rsidR="00E6393A">
        <w:t xml:space="preserve"> their scores during pools and rely on memory (which can be faulty) to keep track of their bout</w:t>
      </w:r>
      <w:r>
        <w:t>s</w:t>
      </w:r>
      <w:r w:rsidR="00E6393A">
        <w:t xml:space="preserve">. At the end of the pool when the </w:t>
      </w:r>
      <w:r>
        <w:t>r</w:t>
      </w:r>
      <w:r w:rsidR="00E6393A">
        <w:t xml:space="preserve">eferee requires fencers to sign the scoresheet, there are occasional disagreements on the scores due to faulty memory on the fencer’s part, or incorrect score entry from the </w:t>
      </w:r>
      <w:r>
        <w:t>r</w:t>
      </w:r>
      <w:r w:rsidR="00E6393A">
        <w:t>eferee.</w:t>
      </w:r>
    </w:p>
    <w:p w14:paraId="2F460E0B" w14:textId="77777777" w:rsidR="00E6393A" w:rsidRDefault="00E6393A" w:rsidP="00E6393A">
      <w:pPr>
        <w:pStyle w:val="ListParagraph"/>
        <w:ind w:left="1440"/>
      </w:pPr>
    </w:p>
    <w:p w14:paraId="630A9E0C" w14:textId="20B06590" w:rsidR="00E6393A" w:rsidRDefault="00E6393A" w:rsidP="00E6393A">
      <w:pPr>
        <w:pStyle w:val="ListParagraph"/>
        <w:numPr>
          <w:ilvl w:val="0"/>
          <w:numId w:val="34"/>
        </w:numPr>
      </w:pPr>
      <w:r>
        <w:t>Proposed Process</w:t>
      </w:r>
    </w:p>
    <w:p w14:paraId="2A34FF15" w14:textId="6F550557" w:rsidR="00E6393A" w:rsidRDefault="00E6393A" w:rsidP="00E6393A">
      <w:pPr>
        <w:pStyle w:val="ListParagraph"/>
        <w:numPr>
          <w:ilvl w:val="1"/>
          <w:numId w:val="34"/>
        </w:numPr>
      </w:pPr>
      <w:r>
        <w:t xml:space="preserve">The </w:t>
      </w:r>
      <w:r w:rsidR="00FF045B">
        <w:t>Touché</w:t>
      </w:r>
      <w:r>
        <w:t xml:space="preserve"> application will allow fencers to track their scores</w:t>
      </w:r>
      <w:r w:rsidR="00FE65C1">
        <w:t xml:space="preserve"> on the strip</w:t>
      </w:r>
      <w:r>
        <w:t>, and optionally other fencer’s scores</w:t>
      </w:r>
      <w:r w:rsidR="00975687">
        <w:t xml:space="preserve"> </w:t>
      </w:r>
      <w:r>
        <w:t>with an interface that resembles an official scoresheet. The typical way to use the app will be for the fencer to fill out their own bout scores, complet</w:t>
      </w:r>
      <w:r w:rsidR="00FE65C1">
        <w:t>ing</w:t>
      </w:r>
      <w:r>
        <w:t xml:space="preserve"> </w:t>
      </w:r>
      <w:r w:rsidR="00D83795">
        <w:t xml:space="preserve">only </w:t>
      </w:r>
      <w:r>
        <w:t xml:space="preserve">their row and column.  Once the row </w:t>
      </w:r>
      <w:r w:rsidR="00206F22">
        <w:t>(touches scored) and the column (touches received) are complete, the fencer’s victories, total touches scored, total touches received</w:t>
      </w:r>
      <w:r w:rsidR="00EF65D2">
        <w:t>,</w:t>
      </w:r>
      <w:r w:rsidR="00206F22">
        <w:t xml:space="preserve"> and indicator will be calculated</w:t>
      </w:r>
      <w:ins w:id="21" w:author="Tami" w:date="2022-06-12T20:11:00Z">
        <w:r w:rsidR="00053E74">
          <w:t xml:space="preserve"> by pressing a “calculate indicator” button.</w:t>
        </w:r>
      </w:ins>
      <w:del w:id="22" w:author="Tami" w:date="2022-06-12T20:11:00Z">
        <w:r w:rsidR="00206F22" w:rsidDel="00053E74">
          <w:delText>:</w:delText>
        </w:r>
      </w:del>
    </w:p>
    <w:tbl>
      <w:tblPr>
        <w:tblStyle w:val="TableGrid"/>
        <w:tblpPr w:leftFromText="180" w:rightFromText="180" w:vertAnchor="text" w:horzAnchor="margin" w:tblpXSpec="center" w:tblpY="181"/>
        <w:tblW w:w="0" w:type="auto"/>
        <w:tblLook w:val="04A0" w:firstRow="1" w:lastRow="0" w:firstColumn="1" w:lastColumn="0" w:noHBand="0" w:noVBand="1"/>
      </w:tblPr>
      <w:tblGrid>
        <w:gridCol w:w="1870"/>
        <w:gridCol w:w="465"/>
        <w:gridCol w:w="450"/>
        <w:gridCol w:w="450"/>
        <w:gridCol w:w="450"/>
        <w:gridCol w:w="450"/>
        <w:gridCol w:w="450"/>
        <w:gridCol w:w="450"/>
        <w:gridCol w:w="450"/>
        <w:gridCol w:w="503"/>
        <w:gridCol w:w="450"/>
      </w:tblGrid>
      <w:tr w:rsidR="00206F22" w14:paraId="29380F4C" w14:textId="77777777" w:rsidTr="00206F22">
        <w:tc>
          <w:tcPr>
            <w:tcW w:w="1870" w:type="dxa"/>
          </w:tcPr>
          <w:p w14:paraId="2F6B8346"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Name</w:t>
            </w:r>
          </w:p>
        </w:tc>
        <w:tc>
          <w:tcPr>
            <w:tcW w:w="465" w:type="dxa"/>
          </w:tcPr>
          <w:p w14:paraId="4A97CFD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w:t>
            </w:r>
          </w:p>
        </w:tc>
        <w:tc>
          <w:tcPr>
            <w:tcW w:w="450" w:type="dxa"/>
          </w:tcPr>
          <w:p w14:paraId="3D0D933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w:t>
            </w:r>
          </w:p>
        </w:tc>
        <w:tc>
          <w:tcPr>
            <w:tcW w:w="450" w:type="dxa"/>
          </w:tcPr>
          <w:p w14:paraId="4CD6A271"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2</w:t>
            </w:r>
          </w:p>
        </w:tc>
        <w:tc>
          <w:tcPr>
            <w:tcW w:w="450" w:type="dxa"/>
          </w:tcPr>
          <w:p w14:paraId="6122989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3</w:t>
            </w:r>
          </w:p>
        </w:tc>
        <w:tc>
          <w:tcPr>
            <w:tcW w:w="450" w:type="dxa"/>
          </w:tcPr>
          <w:p w14:paraId="0746083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4</w:t>
            </w:r>
          </w:p>
        </w:tc>
        <w:tc>
          <w:tcPr>
            <w:tcW w:w="450" w:type="dxa"/>
          </w:tcPr>
          <w:p w14:paraId="24B61AD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V</w:t>
            </w:r>
          </w:p>
        </w:tc>
        <w:tc>
          <w:tcPr>
            <w:tcW w:w="450" w:type="dxa"/>
          </w:tcPr>
          <w:p w14:paraId="79319E45"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TS</w:t>
            </w:r>
          </w:p>
        </w:tc>
        <w:tc>
          <w:tcPr>
            <w:tcW w:w="450" w:type="dxa"/>
          </w:tcPr>
          <w:p w14:paraId="7F91C548"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TR</w:t>
            </w:r>
          </w:p>
        </w:tc>
        <w:tc>
          <w:tcPr>
            <w:tcW w:w="503" w:type="dxa"/>
          </w:tcPr>
          <w:p w14:paraId="164A640E"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Ind</w:t>
            </w:r>
          </w:p>
        </w:tc>
        <w:tc>
          <w:tcPr>
            <w:tcW w:w="450" w:type="dxa"/>
          </w:tcPr>
          <w:p w14:paraId="3EED1B2B"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Pl</w:t>
            </w:r>
          </w:p>
        </w:tc>
      </w:tr>
      <w:tr w:rsidR="00206F22" w14:paraId="00A947ED" w14:textId="77777777" w:rsidTr="00206F22">
        <w:tc>
          <w:tcPr>
            <w:tcW w:w="1870" w:type="dxa"/>
          </w:tcPr>
          <w:p w14:paraId="66AFA5CE"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Fencer 1</w:t>
            </w:r>
          </w:p>
        </w:tc>
        <w:tc>
          <w:tcPr>
            <w:tcW w:w="465" w:type="dxa"/>
          </w:tcPr>
          <w:p w14:paraId="7B78CFC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w:t>
            </w:r>
          </w:p>
        </w:tc>
        <w:tc>
          <w:tcPr>
            <w:tcW w:w="450" w:type="dxa"/>
            <w:shd w:val="clear" w:color="auto" w:fill="000000" w:themeFill="text1"/>
          </w:tcPr>
          <w:p w14:paraId="64C941B1" w14:textId="77777777" w:rsidR="00206F22" w:rsidRPr="00206F22" w:rsidRDefault="00206F22" w:rsidP="00206F22">
            <w:pPr>
              <w:widowControl w:val="0"/>
              <w:spacing w:line="360" w:lineRule="auto"/>
              <w:rPr>
                <w:rFonts w:eastAsia="Calibri" w:cstheme="minorHAnsi"/>
                <w:iCs/>
              </w:rPr>
            </w:pPr>
          </w:p>
        </w:tc>
        <w:tc>
          <w:tcPr>
            <w:tcW w:w="450" w:type="dxa"/>
          </w:tcPr>
          <w:p w14:paraId="17EA0922"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086D0B10"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w:t>
            </w:r>
          </w:p>
        </w:tc>
        <w:tc>
          <w:tcPr>
            <w:tcW w:w="450" w:type="dxa"/>
          </w:tcPr>
          <w:p w14:paraId="5A4E10A5" w14:textId="77777777" w:rsidR="00206F22" w:rsidRPr="00206F22" w:rsidRDefault="00206F22" w:rsidP="00206F22">
            <w:pPr>
              <w:widowControl w:val="0"/>
              <w:spacing w:line="360" w:lineRule="auto"/>
              <w:rPr>
                <w:rFonts w:eastAsia="Calibri" w:cstheme="minorHAnsi"/>
                <w:iCs/>
              </w:rPr>
            </w:pPr>
          </w:p>
        </w:tc>
        <w:tc>
          <w:tcPr>
            <w:tcW w:w="450" w:type="dxa"/>
          </w:tcPr>
          <w:p w14:paraId="7FE16DBE" w14:textId="77777777" w:rsidR="00206F22" w:rsidRPr="00206F22" w:rsidRDefault="00206F22" w:rsidP="00206F22">
            <w:pPr>
              <w:widowControl w:val="0"/>
              <w:spacing w:line="360" w:lineRule="auto"/>
              <w:rPr>
                <w:rFonts w:eastAsia="Calibri" w:cstheme="minorHAnsi"/>
                <w:iCs/>
              </w:rPr>
            </w:pPr>
          </w:p>
        </w:tc>
        <w:tc>
          <w:tcPr>
            <w:tcW w:w="450" w:type="dxa"/>
          </w:tcPr>
          <w:p w14:paraId="063C1022" w14:textId="77777777" w:rsidR="00206F22" w:rsidRPr="00206F22" w:rsidRDefault="00206F22" w:rsidP="00206F22">
            <w:pPr>
              <w:widowControl w:val="0"/>
              <w:spacing w:line="360" w:lineRule="auto"/>
              <w:rPr>
                <w:rFonts w:eastAsia="Calibri" w:cstheme="minorHAnsi"/>
                <w:iCs/>
              </w:rPr>
            </w:pPr>
          </w:p>
        </w:tc>
        <w:tc>
          <w:tcPr>
            <w:tcW w:w="450" w:type="dxa"/>
          </w:tcPr>
          <w:p w14:paraId="49439070" w14:textId="77777777" w:rsidR="00206F22" w:rsidRPr="00206F22" w:rsidRDefault="00206F22" w:rsidP="00206F22">
            <w:pPr>
              <w:widowControl w:val="0"/>
              <w:spacing w:line="360" w:lineRule="auto"/>
              <w:rPr>
                <w:rFonts w:eastAsia="Calibri" w:cstheme="minorHAnsi"/>
                <w:iCs/>
              </w:rPr>
            </w:pPr>
          </w:p>
        </w:tc>
        <w:tc>
          <w:tcPr>
            <w:tcW w:w="503" w:type="dxa"/>
          </w:tcPr>
          <w:p w14:paraId="4008F958" w14:textId="77777777" w:rsidR="00206F22" w:rsidRPr="00206F22" w:rsidRDefault="00206F22" w:rsidP="00206F22">
            <w:pPr>
              <w:widowControl w:val="0"/>
              <w:spacing w:line="360" w:lineRule="auto"/>
              <w:rPr>
                <w:rFonts w:eastAsia="Calibri" w:cstheme="minorHAnsi"/>
                <w:iCs/>
              </w:rPr>
            </w:pPr>
          </w:p>
        </w:tc>
        <w:tc>
          <w:tcPr>
            <w:tcW w:w="450" w:type="dxa"/>
          </w:tcPr>
          <w:p w14:paraId="33528AF2" w14:textId="77777777" w:rsidR="00206F22" w:rsidRPr="00206F22" w:rsidRDefault="00206F22" w:rsidP="00206F22">
            <w:pPr>
              <w:widowControl w:val="0"/>
              <w:spacing w:line="360" w:lineRule="auto"/>
              <w:rPr>
                <w:rFonts w:eastAsia="Calibri" w:cstheme="minorHAnsi"/>
                <w:iCs/>
              </w:rPr>
            </w:pPr>
          </w:p>
        </w:tc>
      </w:tr>
      <w:tr w:rsidR="00206F22" w14:paraId="36B295A0" w14:textId="77777777" w:rsidTr="00206F22">
        <w:tc>
          <w:tcPr>
            <w:tcW w:w="1870" w:type="dxa"/>
          </w:tcPr>
          <w:p w14:paraId="7938F2A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Fencer 2</w:t>
            </w:r>
          </w:p>
        </w:tc>
        <w:tc>
          <w:tcPr>
            <w:tcW w:w="465" w:type="dxa"/>
          </w:tcPr>
          <w:p w14:paraId="18C32E7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2</w:t>
            </w:r>
          </w:p>
        </w:tc>
        <w:tc>
          <w:tcPr>
            <w:tcW w:w="450" w:type="dxa"/>
          </w:tcPr>
          <w:p w14:paraId="12DB7403" w14:textId="77777777" w:rsidR="00206F22" w:rsidRPr="00206F22" w:rsidRDefault="00206F22" w:rsidP="00206F22">
            <w:pPr>
              <w:widowControl w:val="0"/>
              <w:spacing w:line="360" w:lineRule="auto"/>
              <w:rPr>
                <w:rFonts w:eastAsia="Calibri" w:cstheme="minorHAnsi"/>
                <w:iCs/>
              </w:rPr>
            </w:pPr>
          </w:p>
        </w:tc>
        <w:tc>
          <w:tcPr>
            <w:tcW w:w="450" w:type="dxa"/>
            <w:shd w:val="clear" w:color="auto" w:fill="000000" w:themeFill="text1"/>
          </w:tcPr>
          <w:p w14:paraId="07FE6193"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44F1E6A5"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3</w:t>
            </w:r>
          </w:p>
        </w:tc>
        <w:tc>
          <w:tcPr>
            <w:tcW w:w="450" w:type="dxa"/>
          </w:tcPr>
          <w:p w14:paraId="0F2A2229" w14:textId="77777777" w:rsidR="00206F22" w:rsidRPr="00206F22" w:rsidRDefault="00206F22" w:rsidP="00206F22">
            <w:pPr>
              <w:widowControl w:val="0"/>
              <w:spacing w:line="360" w:lineRule="auto"/>
              <w:rPr>
                <w:rFonts w:eastAsia="Calibri" w:cstheme="minorHAnsi"/>
                <w:iCs/>
              </w:rPr>
            </w:pPr>
          </w:p>
        </w:tc>
        <w:tc>
          <w:tcPr>
            <w:tcW w:w="450" w:type="dxa"/>
          </w:tcPr>
          <w:p w14:paraId="5E6D26AE" w14:textId="77777777" w:rsidR="00206F22" w:rsidRPr="00206F22" w:rsidRDefault="00206F22" w:rsidP="00206F22">
            <w:pPr>
              <w:widowControl w:val="0"/>
              <w:spacing w:line="360" w:lineRule="auto"/>
              <w:rPr>
                <w:rFonts w:eastAsia="Calibri" w:cstheme="minorHAnsi"/>
                <w:iCs/>
              </w:rPr>
            </w:pPr>
          </w:p>
        </w:tc>
        <w:tc>
          <w:tcPr>
            <w:tcW w:w="450" w:type="dxa"/>
          </w:tcPr>
          <w:p w14:paraId="1C71CC5C" w14:textId="77777777" w:rsidR="00206F22" w:rsidRPr="00206F22" w:rsidRDefault="00206F22" w:rsidP="00206F22">
            <w:pPr>
              <w:widowControl w:val="0"/>
              <w:spacing w:line="360" w:lineRule="auto"/>
              <w:rPr>
                <w:rFonts w:eastAsia="Calibri" w:cstheme="minorHAnsi"/>
                <w:iCs/>
              </w:rPr>
            </w:pPr>
          </w:p>
        </w:tc>
        <w:tc>
          <w:tcPr>
            <w:tcW w:w="450" w:type="dxa"/>
          </w:tcPr>
          <w:p w14:paraId="54B9B585" w14:textId="77777777" w:rsidR="00206F22" w:rsidRPr="00206F22" w:rsidRDefault="00206F22" w:rsidP="00206F22">
            <w:pPr>
              <w:widowControl w:val="0"/>
              <w:spacing w:line="360" w:lineRule="auto"/>
              <w:rPr>
                <w:rFonts w:eastAsia="Calibri" w:cstheme="minorHAnsi"/>
                <w:iCs/>
              </w:rPr>
            </w:pPr>
          </w:p>
        </w:tc>
        <w:tc>
          <w:tcPr>
            <w:tcW w:w="503" w:type="dxa"/>
          </w:tcPr>
          <w:p w14:paraId="73758FD2" w14:textId="77777777" w:rsidR="00206F22" w:rsidRPr="00206F22" w:rsidRDefault="00206F22" w:rsidP="00206F22">
            <w:pPr>
              <w:widowControl w:val="0"/>
              <w:spacing w:line="360" w:lineRule="auto"/>
              <w:rPr>
                <w:rFonts w:eastAsia="Calibri" w:cstheme="minorHAnsi"/>
                <w:iCs/>
              </w:rPr>
            </w:pPr>
          </w:p>
        </w:tc>
        <w:tc>
          <w:tcPr>
            <w:tcW w:w="450" w:type="dxa"/>
          </w:tcPr>
          <w:p w14:paraId="001B69B3" w14:textId="77777777" w:rsidR="00206F22" w:rsidRPr="00206F22" w:rsidRDefault="00206F22" w:rsidP="00206F22">
            <w:pPr>
              <w:widowControl w:val="0"/>
              <w:spacing w:line="360" w:lineRule="auto"/>
              <w:rPr>
                <w:rFonts w:eastAsia="Calibri" w:cstheme="minorHAnsi"/>
                <w:iCs/>
              </w:rPr>
            </w:pPr>
          </w:p>
        </w:tc>
      </w:tr>
      <w:tr w:rsidR="00206F22" w14:paraId="55DD73C7" w14:textId="77777777" w:rsidTr="00206F22">
        <w:tc>
          <w:tcPr>
            <w:tcW w:w="1870" w:type="dxa"/>
          </w:tcPr>
          <w:p w14:paraId="7C22EB4C"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Jazzy</w:t>
            </w:r>
          </w:p>
        </w:tc>
        <w:tc>
          <w:tcPr>
            <w:tcW w:w="465" w:type="dxa"/>
          </w:tcPr>
          <w:p w14:paraId="62A9B878"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3</w:t>
            </w:r>
          </w:p>
        </w:tc>
        <w:tc>
          <w:tcPr>
            <w:tcW w:w="450" w:type="dxa"/>
            <w:shd w:val="clear" w:color="auto" w:fill="FFF2CC" w:themeFill="accent4" w:themeFillTint="33"/>
          </w:tcPr>
          <w:p w14:paraId="2416C92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shd w:val="clear" w:color="auto" w:fill="FFF2CC" w:themeFill="accent4" w:themeFillTint="33"/>
          </w:tcPr>
          <w:p w14:paraId="192FDD26"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shd w:val="clear" w:color="auto" w:fill="000000" w:themeFill="text1"/>
          </w:tcPr>
          <w:p w14:paraId="5C43B792"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2CE641CB"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4</w:t>
            </w:r>
          </w:p>
        </w:tc>
        <w:tc>
          <w:tcPr>
            <w:tcW w:w="450" w:type="dxa"/>
          </w:tcPr>
          <w:p w14:paraId="1876D5DA"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2</w:t>
            </w:r>
          </w:p>
        </w:tc>
        <w:tc>
          <w:tcPr>
            <w:tcW w:w="450" w:type="dxa"/>
          </w:tcPr>
          <w:p w14:paraId="21F6BC27"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14</w:t>
            </w:r>
          </w:p>
        </w:tc>
        <w:tc>
          <w:tcPr>
            <w:tcW w:w="450" w:type="dxa"/>
          </w:tcPr>
          <w:p w14:paraId="119CE13D"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9</w:t>
            </w:r>
          </w:p>
        </w:tc>
        <w:tc>
          <w:tcPr>
            <w:tcW w:w="503" w:type="dxa"/>
          </w:tcPr>
          <w:p w14:paraId="4A79960F"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tcPr>
          <w:p w14:paraId="357EA06E" w14:textId="77777777" w:rsidR="00206F22" w:rsidRPr="00206F22" w:rsidRDefault="00206F22" w:rsidP="00206F22">
            <w:pPr>
              <w:widowControl w:val="0"/>
              <w:spacing w:line="360" w:lineRule="auto"/>
              <w:rPr>
                <w:rFonts w:eastAsia="Calibri" w:cstheme="minorHAnsi"/>
                <w:iCs/>
              </w:rPr>
            </w:pPr>
          </w:p>
        </w:tc>
      </w:tr>
      <w:tr w:rsidR="00206F22" w14:paraId="65A73B2E" w14:textId="77777777" w:rsidTr="00206F22">
        <w:tc>
          <w:tcPr>
            <w:tcW w:w="1870" w:type="dxa"/>
          </w:tcPr>
          <w:p w14:paraId="2BAF6EA3"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Fencer 4</w:t>
            </w:r>
          </w:p>
        </w:tc>
        <w:tc>
          <w:tcPr>
            <w:tcW w:w="465" w:type="dxa"/>
          </w:tcPr>
          <w:p w14:paraId="043438C9"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4</w:t>
            </w:r>
          </w:p>
        </w:tc>
        <w:tc>
          <w:tcPr>
            <w:tcW w:w="450" w:type="dxa"/>
          </w:tcPr>
          <w:p w14:paraId="62733B21" w14:textId="77777777" w:rsidR="00206F22" w:rsidRPr="00206F22" w:rsidRDefault="00206F22" w:rsidP="00206F22">
            <w:pPr>
              <w:widowControl w:val="0"/>
              <w:spacing w:line="360" w:lineRule="auto"/>
              <w:rPr>
                <w:rFonts w:eastAsia="Calibri" w:cstheme="minorHAnsi"/>
                <w:iCs/>
              </w:rPr>
            </w:pPr>
          </w:p>
        </w:tc>
        <w:tc>
          <w:tcPr>
            <w:tcW w:w="450" w:type="dxa"/>
          </w:tcPr>
          <w:p w14:paraId="79B03F18" w14:textId="77777777" w:rsidR="00206F22" w:rsidRPr="00206F22" w:rsidRDefault="00206F22" w:rsidP="00206F22">
            <w:pPr>
              <w:widowControl w:val="0"/>
              <w:spacing w:line="360" w:lineRule="auto"/>
              <w:rPr>
                <w:rFonts w:eastAsia="Calibri" w:cstheme="minorHAnsi"/>
                <w:iCs/>
              </w:rPr>
            </w:pPr>
          </w:p>
        </w:tc>
        <w:tc>
          <w:tcPr>
            <w:tcW w:w="450" w:type="dxa"/>
            <w:shd w:val="clear" w:color="auto" w:fill="FFF2CC" w:themeFill="accent4" w:themeFillTint="33"/>
          </w:tcPr>
          <w:p w14:paraId="79718150" w14:textId="77777777" w:rsidR="00206F22" w:rsidRPr="00206F22" w:rsidRDefault="00206F22" w:rsidP="00206F22">
            <w:pPr>
              <w:widowControl w:val="0"/>
              <w:spacing w:line="360" w:lineRule="auto"/>
              <w:rPr>
                <w:rFonts w:eastAsia="Calibri" w:cstheme="minorHAnsi"/>
                <w:iCs/>
              </w:rPr>
            </w:pPr>
            <w:r w:rsidRPr="00206F22">
              <w:rPr>
                <w:rFonts w:eastAsia="Calibri" w:cstheme="minorHAnsi"/>
                <w:iCs/>
              </w:rPr>
              <w:t>5</w:t>
            </w:r>
          </w:p>
        </w:tc>
        <w:tc>
          <w:tcPr>
            <w:tcW w:w="450" w:type="dxa"/>
            <w:shd w:val="clear" w:color="auto" w:fill="000000" w:themeFill="text1"/>
          </w:tcPr>
          <w:p w14:paraId="127AD52C" w14:textId="77777777" w:rsidR="00206F22" w:rsidRPr="00206F22" w:rsidRDefault="00206F22" w:rsidP="00206F22">
            <w:pPr>
              <w:widowControl w:val="0"/>
              <w:spacing w:line="360" w:lineRule="auto"/>
              <w:rPr>
                <w:rFonts w:eastAsia="Calibri" w:cstheme="minorHAnsi"/>
                <w:iCs/>
              </w:rPr>
            </w:pPr>
          </w:p>
        </w:tc>
        <w:tc>
          <w:tcPr>
            <w:tcW w:w="450" w:type="dxa"/>
          </w:tcPr>
          <w:p w14:paraId="0D50BD3F" w14:textId="77777777" w:rsidR="00206F22" w:rsidRPr="00206F22" w:rsidRDefault="00206F22" w:rsidP="00206F22">
            <w:pPr>
              <w:widowControl w:val="0"/>
              <w:spacing w:line="360" w:lineRule="auto"/>
              <w:rPr>
                <w:rFonts w:eastAsia="Calibri" w:cstheme="minorHAnsi"/>
                <w:iCs/>
              </w:rPr>
            </w:pPr>
          </w:p>
        </w:tc>
        <w:tc>
          <w:tcPr>
            <w:tcW w:w="450" w:type="dxa"/>
          </w:tcPr>
          <w:p w14:paraId="6D78DF91" w14:textId="77777777" w:rsidR="00206F22" w:rsidRPr="00206F22" w:rsidRDefault="00206F22" w:rsidP="00206F22">
            <w:pPr>
              <w:widowControl w:val="0"/>
              <w:spacing w:line="360" w:lineRule="auto"/>
              <w:rPr>
                <w:rFonts w:eastAsia="Calibri" w:cstheme="minorHAnsi"/>
                <w:iCs/>
              </w:rPr>
            </w:pPr>
          </w:p>
        </w:tc>
        <w:tc>
          <w:tcPr>
            <w:tcW w:w="450" w:type="dxa"/>
          </w:tcPr>
          <w:p w14:paraId="5125BB08" w14:textId="77777777" w:rsidR="00206F22" w:rsidRPr="00206F22" w:rsidRDefault="00206F22" w:rsidP="00206F22">
            <w:pPr>
              <w:widowControl w:val="0"/>
              <w:spacing w:line="360" w:lineRule="auto"/>
              <w:rPr>
                <w:rFonts w:eastAsia="Calibri" w:cstheme="minorHAnsi"/>
                <w:iCs/>
              </w:rPr>
            </w:pPr>
          </w:p>
        </w:tc>
        <w:tc>
          <w:tcPr>
            <w:tcW w:w="503" w:type="dxa"/>
          </w:tcPr>
          <w:p w14:paraId="2F84F767" w14:textId="77777777" w:rsidR="00206F22" w:rsidRPr="00206F22" w:rsidRDefault="00206F22" w:rsidP="00206F22">
            <w:pPr>
              <w:widowControl w:val="0"/>
              <w:spacing w:line="360" w:lineRule="auto"/>
              <w:rPr>
                <w:rFonts w:eastAsia="Calibri" w:cstheme="minorHAnsi"/>
                <w:iCs/>
              </w:rPr>
            </w:pPr>
          </w:p>
        </w:tc>
        <w:tc>
          <w:tcPr>
            <w:tcW w:w="450" w:type="dxa"/>
          </w:tcPr>
          <w:p w14:paraId="1B13E790" w14:textId="77777777" w:rsidR="00206F22" w:rsidRPr="00206F22" w:rsidRDefault="00206F22" w:rsidP="00206F22">
            <w:pPr>
              <w:widowControl w:val="0"/>
              <w:spacing w:line="360" w:lineRule="auto"/>
              <w:rPr>
                <w:rFonts w:eastAsia="Calibri" w:cstheme="minorHAnsi"/>
                <w:iCs/>
              </w:rPr>
            </w:pPr>
          </w:p>
        </w:tc>
      </w:tr>
    </w:tbl>
    <w:p w14:paraId="4DEAED31" w14:textId="77777777" w:rsidR="00206F22" w:rsidRPr="00206F22" w:rsidRDefault="00206F22" w:rsidP="00206F22">
      <w:pPr>
        <w:widowControl w:val="0"/>
        <w:spacing w:after="0" w:line="360" w:lineRule="auto"/>
        <w:rPr>
          <w:rFonts w:ascii="Century Gothic" w:eastAsia="Calibri" w:hAnsi="Century Gothic" w:cs="Calibri"/>
          <w:iCs/>
        </w:rPr>
      </w:pPr>
    </w:p>
    <w:p w14:paraId="59DB5223" w14:textId="45313709" w:rsidR="00206F22" w:rsidRDefault="00206F22" w:rsidP="00206F22">
      <w:pPr>
        <w:pStyle w:val="ListParagraph"/>
        <w:ind w:left="1440"/>
      </w:pPr>
    </w:p>
    <w:p w14:paraId="170F516E" w14:textId="5B963292" w:rsidR="00206F22" w:rsidRDefault="00206F22" w:rsidP="00206F22">
      <w:pPr>
        <w:pStyle w:val="ListParagraph"/>
        <w:ind w:left="1440"/>
      </w:pPr>
    </w:p>
    <w:p w14:paraId="2C1EE33B" w14:textId="38002042" w:rsidR="00206F22" w:rsidRDefault="00206F22" w:rsidP="00206F22">
      <w:pPr>
        <w:pStyle w:val="ListParagraph"/>
        <w:ind w:left="1440"/>
      </w:pPr>
    </w:p>
    <w:p w14:paraId="77E244F0" w14:textId="3E7B9789" w:rsidR="00206F22" w:rsidRDefault="00206F22" w:rsidP="00206F22">
      <w:pPr>
        <w:pStyle w:val="ListParagraph"/>
        <w:ind w:left="1440"/>
      </w:pPr>
    </w:p>
    <w:p w14:paraId="26712F6C" w14:textId="5F35151A" w:rsidR="00206F22" w:rsidRDefault="00206F22" w:rsidP="00206F22">
      <w:pPr>
        <w:pStyle w:val="ListParagraph"/>
        <w:ind w:left="1440"/>
      </w:pPr>
    </w:p>
    <w:p w14:paraId="1277829B" w14:textId="0DDA26F7" w:rsidR="00206F22" w:rsidRDefault="00206F22" w:rsidP="00206F22">
      <w:pPr>
        <w:pStyle w:val="ListParagraph"/>
        <w:ind w:left="1440"/>
      </w:pPr>
    </w:p>
    <w:p w14:paraId="05157D1E" w14:textId="4C6A1B2D" w:rsidR="00206F22" w:rsidRDefault="00206F22" w:rsidP="00206F22">
      <w:pPr>
        <w:pStyle w:val="ListParagraph"/>
        <w:ind w:left="1440"/>
      </w:pPr>
    </w:p>
    <w:p w14:paraId="5571A1CD" w14:textId="6F9C7274" w:rsidR="00206F22" w:rsidRDefault="00206F22" w:rsidP="00206F22">
      <w:pPr>
        <w:pStyle w:val="ListParagraph"/>
        <w:numPr>
          <w:ilvl w:val="1"/>
          <w:numId w:val="34"/>
        </w:numPr>
      </w:pPr>
      <w:r>
        <w:t xml:space="preserve">If the fencer desires, they can </w:t>
      </w:r>
      <w:r w:rsidR="00EF65D2">
        <w:t xml:space="preserve">also </w:t>
      </w:r>
      <w:r>
        <w:t xml:space="preserve">fill out the entire scoresheet.  In this case the </w:t>
      </w:r>
      <w:r w:rsidR="00FF045B">
        <w:t>victories, total touches scored, total touches received, indicator, and place will be calculated.</w:t>
      </w:r>
    </w:p>
    <w:tbl>
      <w:tblPr>
        <w:tblStyle w:val="TableGrid"/>
        <w:tblpPr w:leftFromText="180" w:rightFromText="180" w:vertAnchor="text" w:horzAnchor="margin" w:tblpXSpec="center" w:tblpY="224"/>
        <w:tblW w:w="0" w:type="auto"/>
        <w:tblLook w:val="04A0" w:firstRow="1" w:lastRow="0" w:firstColumn="1" w:lastColumn="0" w:noHBand="0" w:noVBand="1"/>
      </w:tblPr>
      <w:tblGrid>
        <w:gridCol w:w="1870"/>
        <w:gridCol w:w="465"/>
        <w:gridCol w:w="450"/>
        <w:gridCol w:w="450"/>
        <w:gridCol w:w="450"/>
        <w:gridCol w:w="450"/>
        <w:gridCol w:w="450"/>
        <w:gridCol w:w="460"/>
        <w:gridCol w:w="460"/>
        <w:gridCol w:w="551"/>
        <w:gridCol w:w="450"/>
      </w:tblGrid>
      <w:tr w:rsidR="00FF045B" w:rsidDel="00444DF3" w14:paraId="4D98CC39" w14:textId="444ECF74" w:rsidTr="00FF045B">
        <w:trPr>
          <w:del w:id="23" w:author="Tami" w:date="2022-06-12T20:20:00Z"/>
        </w:trPr>
        <w:tc>
          <w:tcPr>
            <w:tcW w:w="1870" w:type="dxa"/>
          </w:tcPr>
          <w:p w14:paraId="3A789DBE" w14:textId="4C3190E6" w:rsidR="00FF045B" w:rsidRPr="00FF045B" w:rsidDel="00444DF3" w:rsidRDefault="00FF045B" w:rsidP="00FF045B">
            <w:pPr>
              <w:widowControl w:val="0"/>
              <w:spacing w:line="360" w:lineRule="auto"/>
              <w:rPr>
                <w:del w:id="24" w:author="Tami" w:date="2022-06-12T20:20:00Z"/>
                <w:rFonts w:eastAsia="Calibri" w:cstheme="minorHAnsi"/>
                <w:iCs/>
              </w:rPr>
            </w:pPr>
            <w:del w:id="25" w:author="Tami" w:date="2022-06-12T20:20:00Z">
              <w:r w:rsidRPr="00FF045B" w:rsidDel="00444DF3">
                <w:rPr>
                  <w:rFonts w:eastAsia="Calibri" w:cstheme="minorHAnsi"/>
                  <w:iCs/>
                </w:rPr>
                <w:delText>Name</w:delText>
              </w:r>
            </w:del>
          </w:p>
        </w:tc>
        <w:tc>
          <w:tcPr>
            <w:tcW w:w="465" w:type="dxa"/>
          </w:tcPr>
          <w:p w14:paraId="4048606F" w14:textId="2490AE52" w:rsidR="00FF045B" w:rsidRPr="00FF045B" w:rsidDel="00444DF3" w:rsidRDefault="00FF045B" w:rsidP="00FF045B">
            <w:pPr>
              <w:widowControl w:val="0"/>
              <w:spacing w:line="360" w:lineRule="auto"/>
              <w:rPr>
                <w:del w:id="26" w:author="Tami" w:date="2022-06-12T20:20:00Z"/>
                <w:rFonts w:eastAsia="Calibri" w:cstheme="minorHAnsi"/>
                <w:iCs/>
              </w:rPr>
            </w:pPr>
            <w:del w:id="27" w:author="Tami" w:date="2022-06-12T20:20:00Z">
              <w:r w:rsidRPr="00FF045B" w:rsidDel="00444DF3">
                <w:rPr>
                  <w:rFonts w:eastAsia="Calibri" w:cstheme="minorHAnsi"/>
                  <w:iCs/>
                </w:rPr>
                <w:delText>#</w:delText>
              </w:r>
            </w:del>
          </w:p>
        </w:tc>
        <w:tc>
          <w:tcPr>
            <w:tcW w:w="450" w:type="dxa"/>
          </w:tcPr>
          <w:p w14:paraId="33A85712" w14:textId="5D7C4B04" w:rsidR="00FF045B" w:rsidRPr="00FF045B" w:rsidDel="00444DF3" w:rsidRDefault="00FF045B" w:rsidP="00FF045B">
            <w:pPr>
              <w:widowControl w:val="0"/>
              <w:spacing w:line="360" w:lineRule="auto"/>
              <w:rPr>
                <w:del w:id="28" w:author="Tami" w:date="2022-06-12T20:20:00Z"/>
                <w:rFonts w:eastAsia="Calibri" w:cstheme="minorHAnsi"/>
                <w:iCs/>
              </w:rPr>
            </w:pPr>
            <w:del w:id="29" w:author="Tami" w:date="2022-06-12T20:20:00Z">
              <w:r w:rsidRPr="00FF045B" w:rsidDel="00444DF3">
                <w:rPr>
                  <w:rFonts w:eastAsia="Calibri" w:cstheme="minorHAnsi"/>
                  <w:iCs/>
                </w:rPr>
                <w:delText>1</w:delText>
              </w:r>
            </w:del>
          </w:p>
        </w:tc>
        <w:tc>
          <w:tcPr>
            <w:tcW w:w="450" w:type="dxa"/>
          </w:tcPr>
          <w:p w14:paraId="5C2111B9" w14:textId="0456C062" w:rsidR="00FF045B" w:rsidRPr="00FF045B" w:rsidDel="00444DF3" w:rsidRDefault="00FF045B" w:rsidP="00FF045B">
            <w:pPr>
              <w:widowControl w:val="0"/>
              <w:spacing w:line="360" w:lineRule="auto"/>
              <w:rPr>
                <w:del w:id="30" w:author="Tami" w:date="2022-06-12T20:20:00Z"/>
                <w:rFonts w:eastAsia="Calibri" w:cstheme="minorHAnsi"/>
                <w:iCs/>
              </w:rPr>
            </w:pPr>
            <w:del w:id="31" w:author="Tami" w:date="2022-06-12T20:20:00Z">
              <w:r w:rsidRPr="00FF045B" w:rsidDel="00444DF3">
                <w:rPr>
                  <w:rFonts w:eastAsia="Calibri" w:cstheme="minorHAnsi"/>
                  <w:iCs/>
                </w:rPr>
                <w:delText>2</w:delText>
              </w:r>
            </w:del>
          </w:p>
        </w:tc>
        <w:tc>
          <w:tcPr>
            <w:tcW w:w="450" w:type="dxa"/>
          </w:tcPr>
          <w:p w14:paraId="7BB1CB48" w14:textId="0F1F209C" w:rsidR="00FF045B" w:rsidRPr="00FF045B" w:rsidDel="00444DF3" w:rsidRDefault="00FF045B" w:rsidP="00FF045B">
            <w:pPr>
              <w:widowControl w:val="0"/>
              <w:spacing w:line="360" w:lineRule="auto"/>
              <w:rPr>
                <w:del w:id="32" w:author="Tami" w:date="2022-06-12T20:20:00Z"/>
                <w:rFonts w:eastAsia="Calibri" w:cstheme="minorHAnsi"/>
                <w:iCs/>
              </w:rPr>
            </w:pPr>
            <w:del w:id="33" w:author="Tami" w:date="2022-06-12T20:20:00Z">
              <w:r w:rsidRPr="00FF045B" w:rsidDel="00444DF3">
                <w:rPr>
                  <w:rFonts w:eastAsia="Calibri" w:cstheme="minorHAnsi"/>
                  <w:iCs/>
                </w:rPr>
                <w:delText>3</w:delText>
              </w:r>
            </w:del>
          </w:p>
        </w:tc>
        <w:tc>
          <w:tcPr>
            <w:tcW w:w="450" w:type="dxa"/>
          </w:tcPr>
          <w:p w14:paraId="6ED08AA1" w14:textId="3832AC35" w:rsidR="00FF045B" w:rsidRPr="00FF045B" w:rsidDel="00444DF3" w:rsidRDefault="00FF045B" w:rsidP="00FF045B">
            <w:pPr>
              <w:widowControl w:val="0"/>
              <w:spacing w:line="360" w:lineRule="auto"/>
              <w:rPr>
                <w:del w:id="34" w:author="Tami" w:date="2022-06-12T20:20:00Z"/>
                <w:rFonts w:eastAsia="Calibri" w:cstheme="minorHAnsi"/>
                <w:iCs/>
              </w:rPr>
            </w:pPr>
            <w:del w:id="35" w:author="Tami" w:date="2022-06-12T20:20:00Z">
              <w:r w:rsidRPr="00FF045B" w:rsidDel="00444DF3">
                <w:rPr>
                  <w:rFonts w:eastAsia="Calibri" w:cstheme="minorHAnsi"/>
                  <w:iCs/>
                </w:rPr>
                <w:delText>4</w:delText>
              </w:r>
            </w:del>
          </w:p>
        </w:tc>
        <w:tc>
          <w:tcPr>
            <w:tcW w:w="450" w:type="dxa"/>
          </w:tcPr>
          <w:p w14:paraId="51633DE5" w14:textId="0B053530" w:rsidR="00FF045B" w:rsidRPr="00FF045B" w:rsidDel="00444DF3" w:rsidRDefault="00FF045B" w:rsidP="00FF045B">
            <w:pPr>
              <w:widowControl w:val="0"/>
              <w:spacing w:line="360" w:lineRule="auto"/>
              <w:rPr>
                <w:del w:id="36" w:author="Tami" w:date="2022-06-12T20:20:00Z"/>
                <w:rFonts w:eastAsia="Calibri" w:cstheme="minorHAnsi"/>
                <w:iCs/>
              </w:rPr>
            </w:pPr>
            <w:del w:id="37" w:author="Tami" w:date="2022-06-12T20:20:00Z">
              <w:r w:rsidRPr="00FF045B" w:rsidDel="00444DF3">
                <w:rPr>
                  <w:rFonts w:eastAsia="Calibri" w:cstheme="minorHAnsi"/>
                  <w:iCs/>
                </w:rPr>
                <w:delText>V</w:delText>
              </w:r>
            </w:del>
          </w:p>
        </w:tc>
        <w:tc>
          <w:tcPr>
            <w:tcW w:w="460" w:type="dxa"/>
          </w:tcPr>
          <w:p w14:paraId="674A5A53" w14:textId="61D6344C" w:rsidR="00FF045B" w:rsidRPr="00FF045B" w:rsidDel="00444DF3" w:rsidRDefault="00FF045B" w:rsidP="00FF045B">
            <w:pPr>
              <w:widowControl w:val="0"/>
              <w:spacing w:line="360" w:lineRule="auto"/>
              <w:rPr>
                <w:del w:id="38" w:author="Tami" w:date="2022-06-12T20:20:00Z"/>
                <w:rFonts w:eastAsia="Calibri" w:cstheme="minorHAnsi"/>
                <w:iCs/>
              </w:rPr>
            </w:pPr>
            <w:del w:id="39" w:author="Tami" w:date="2022-06-12T20:20:00Z">
              <w:r w:rsidRPr="00FF045B" w:rsidDel="00444DF3">
                <w:rPr>
                  <w:rFonts w:eastAsia="Calibri" w:cstheme="minorHAnsi"/>
                  <w:iCs/>
                </w:rPr>
                <w:delText>TS</w:delText>
              </w:r>
            </w:del>
          </w:p>
        </w:tc>
        <w:tc>
          <w:tcPr>
            <w:tcW w:w="460" w:type="dxa"/>
          </w:tcPr>
          <w:p w14:paraId="2A77FDB7" w14:textId="71A13AD9" w:rsidR="00FF045B" w:rsidRPr="00FF045B" w:rsidDel="00444DF3" w:rsidRDefault="00FF045B" w:rsidP="00FF045B">
            <w:pPr>
              <w:widowControl w:val="0"/>
              <w:spacing w:line="360" w:lineRule="auto"/>
              <w:rPr>
                <w:del w:id="40" w:author="Tami" w:date="2022-06-12T20:20:00Z"/>
                <w:rFonts w:eastAsia="Calibri" w:cstheme="minorHAnsi"/>
                <w:iCs/>
              </w:rPr>
            </w:pPr>
            <w:del w:id="41" w:author="Tami" w:date="2022-06-12T20:20:00Z">
              <w:r w:rsidRPr="00FF045B" w:rsidDel="00444DF3">
                <w:rPr>
                  <w:rFonts w:eastAsia="Calibri" w:cstheme="minorHAnsi"/>
                  <w:iCs/>
                </w:rPr>
                <w:delText>TR</w:delText>
              </w:r>
            </w:del>
          </w:p>
        </w:tc>
        <w:tc>
          <w:tcPr>
            <w:tcW w:w="551" w:type="dxa"/>
          </w:tcPr>
          <w:p w14:paraId="584D2DF8" w14:textId="515B7E9B" w:rsidR="00FF045B" w:rsidRPr="00FF045B" w:rsidDel="00444DF3" w:rsidRDefault="00FF045B" w:rsidP="00FF045B">
            <w:pPr>
              <w:widowControl w:val="0"/>
              <w:spacing w:line="360" w:lineRule="auto"/>
              <w:rPr>
                <w:del w:id="42" w:author="Tami" w:date="2022-06-12T20:20:00Z"/>
                <w:rFonts w:eastAsia="Calibri" w:cstheme="minorHAnsi"/>
                <w:iCs/>
              </w:rPr>
            </w:pPr>
            <w:del w:id="43" w:author="Tami" w:date="2022-06-12T20:20:00Z">
              <w:r w:rsidRPr="00FF045B" w:rsidDel="00444DF3">
                <w:rPr>
                  <w:rFonts w:eastAsia="Calibri" w:cstheme="minorHAnsi"/>
                  <w:iCs/>
                </w:rPr>
                <w:delText>Ind</w:delText>
              </w:r>
            </w:del>
          </w:p>
        </w:tc>
        <w:tc>
          <w:tcPr>
            <w:tcW w:w="450" w:type="dxa"/>
          </w:tcPr>
          <w:p w14:paraId="23E970CA" w14:textId="3E14F02D" w:rsidR="00FF045B" w:rsidRPr="00FF045B" w:rsidDel="00444DF3" w:rsidRDefault="00FF045B" w:rsidP="00FF045B">
            <w:pPr>
              <w:widowControl w:val="0"/>
              <w:spacing w:line="360" w:lineRule="auto"/>
              <w:rPr>
                <w:del w:id="44" w:author="Tami" w:date="2022-06-12T20:20:00Z"/>
                <w:rFonts w:eastAsia="Calibri" w:cstheme="minorHAnsi"/>
                <w:iCs/>
              </w:rPr>
            </w:pPr>
            <w:del w:id="45" w:author="Tami" w:date="2022-06-12T20:20:00Z">
              <w:r w:rsidRPr="00FF045B" w:rsidDel="00444DF3">
                <w:rPr>
                  <w:rFonts w:eastAsia="Calibri" w:cstheme="minorHAnsi"/>
                  <w:iCs/>
                </w:rPr>
                <w:delText>Pl</w:delText>
              </w:r>
            </w:del>
          </w:p>
        </w:tc>
      </w:tr>
      <w:tr w:rsidR="00FF045B" w:rsidDel="00444DF3" w14:paraId="639467C5" w14:textId="7608C7C9" w:rsidTr="00FF045B">
        <w:trPr>
          <w:del w:id="46" w:author="Tami" w:date="2022-06-12T20:20:00Z"/>
        </w:trPr>
        <w:tc>
          <w:tcPr>
            <w:tcW w:w="1870" w:type="dxa"/>
          </w:tcPr>
          <w:p w14:paraId="79DF948C" w14:textId="1E797E91" w:rsidR="00FF045B" w:rsidRPr="00FF045B" w:rsidDel="00444DF3" w:rsidRDefault="00FF045B" w:rsidP="00FF045B">
            <w:pPr>
              <w:widowControl w:val="0"/>
              <w:spacing w:line="360" w:lineRule="auto"/>
              <w:rPr>
                <w:del w:id="47" w:author="Tami" w:date="2022-06-12T20:20:00Z"/>
                <w:rFonts w:eastAsia="Calibri" w:cstheme="minorHAnsi"/>
                <w:iCs/>
              </w:rPr>
            </w:pPr>
            <w:del w:id="48" w:author="Tami" w:date="2022-06-12T20:20:00Z">
              <w:r w:rsidRPr="00FF045B" w:rsidDel="00444DF3">
                <w:rPr>
                  <w:rFonts w:eastAsia="Calibri" w:cstheme="minorHAnsi"/>
                  <w:iCs/>
                </w:rPr>
                <w:delText>Darth</w:delText>
              </w:r>
            </w:del>
          </w:p>
        </w:tc>
        <w:tc>
          <w:tcPr>
            <w:tcW w:w="465" w:type="dxa"/>
          </w:tcPr>
          <w:p w14:paraId="1152CA01" w14:textId="35F949F5" w:rsidR="00FF045B" w:rsidRPr="00FF045B" w:rsidDel="00444DF3" w:rsidRDefault="00FF045B" w:rsidP="00FF045B">
            <w:pPr>
              <w:widowControl w:val="0"/>
              <w:spacing w:line="360" w:lineRule="auto"/>
              <w:rPr>
                <w:del w:id="49" w:author="Tami" w:date="2022-06-12T20:20:00Z"/>
                <w:rFonts w:eastAsia="Calibri" w:cstheme="minorHAnsi"/>
                <w:iCs/>
              </w:rPr>
            </w:pPr>
            <w:del w:id="50" w:author="Tami" w:date="2022-06-12T20:20:00Z">
              <w:r w:rsidRPr="00FF045B" w:rsidDel="00444DF3">
                <w:rPr>
                  <w:rFonts w:eastAsia="Calibri" w:cstheme="minorHAnsi"/>
                  <w:iCs/>
                </w:rPr>
                <w:delText>1</w:delText>
              </w:r>
            </w:del>
          </w:p>
        </w:tc>
        <w:tc>
          <w:tcPr>
            <w:tcW w:w="450" w:type="dxa"/>
            <w:shd w:val="clear" w:color="auto" w:fill="000000" w:themeFill="text1"/>
          </w:tcPr>
          <w:p w14:paraId="301C47AE" w14:textId="37970835" w:rsidR="00FF045B" w:rsidRPr="00FF045B" w:rsidDel="00444DF3" w:rsidRDefault="00FF045B" w:rsidP="00FF045B">
            <w:pPr>
              <w:widowControl w:val="0"/>
              <w:spacing w:line="360" w:lineRule="auto"/>
              <w:rPr>
                <w:del w:id="51" w:author="Tami" w:date="2022-06-12T20:20:00Z"/>
                <w:rFonts w:eastAsia="Calibri" w:cstheme="minorHAnsi"/>
                <w:iCs/>
              </w:rPr>
            </w:pPr>
          </w:p>
        </w:tc>
        <w:tc>
          <w:tcPr>
            <w:tcW w:w="450" w:type="dxa"/>
          </w:tcPr>
          <w:p w14:paraId="47F6A458" w14:textId="3822A8AE" w:rsidR="00FF045B" w:rsidRPr="00FF045B" w:rsidDel="00444DF3" w:rsidRDefault="00FF045B" w:rsidP="00FF045B">
            <w:pPr>
              <w:widowControl w:val="0"/>
              <w:spacing w:line="360" w:lineRule="auto"/>
              <w:rPr>
                <w:del w:id="52" w:author="Tami" w:date="2022-06-12T20:20:00Z"/>
                <w:rFonts w:eastAsia="Calibri" w:cstheme="minorHAnsi"/>
                <w:iCs/>
              </w:rPr>
            </w:pPr>
            <w:del w:id="53" w:author="Tami" w:date="2022-06-12T20:20:00Z">
              <w:r w:rsidRPr="00FF045B" w:rsidDel="00444DF3">
                <w:rPr>
                  <w:rFonts w:eastAsia="Calibri" w:cstheme="minorHAnsi"/>
                  <w:iCs/>
                </w:rPr>
                <w:delText>5</w:delText>
              </w:r>
            </w:del>
          </w:p>
        </w:tc>
        <w:tc>
          <w:tcPr>
            <w:tcW w:w="450" w:type="dxa"/>
            <w:shd w:val="clear" w:color="auto" w:fill="auto"/>
          </w:tcPr>
          <w:p w14:paraId="5C0B9E68" w14:textId="24ADE35E" w:rsidR="00FF045B" w:rsidRPr="00FF045B" w:rsidDel="00444DF3" w:rsidRDefault="00FF045B" w:rsidP="00FF045B">
            <w:pPr>
              <w:widowControl w:val="0"/>
              <w:spacing w:line="360" w:lineRule="auto"/>
              <w:rPr>
                <w:del w:id="54" w:author="Tami" w:date="2022-06-12T20:20:00Z"/>
                <w:rFonts w:eastAsia="Calibri" w:cstheme="minorHAnsi"/>
                <w:iCs/>
              </w:rPr>
            </w:pPr>
            <w:del w:id="55" w:author="Tami" w:date="2022-06-12T20:20:00Z">
              <w:r w:rsidRPr="00FF045B" w:rsidDel="00444DF3">
                <w:rPr>
                  <w:rFonts w:eastAsia="Calibri" w:cstheme="minorHAnsi"/>
                  <w:iCs/>
                </w:rPr>
                <w:delText>5</w:delText>
              </w:r>
            </w:del>
          </w:p>
        </w:tc>
        <w:tc>
          <w:tcPr>
            <w:tcW w:w="450" w:type="dxa"/>
          </w:tcPr>
          <w:p w14:paraId="44C8DED6" w14:textId="3DF863EA" w:rsidR="00FF045B" w:rsidRPr="00FF045B" w:rsidDel="00444DF3" w:rsidRDefault="00FF045B" w:rsidP="00FF045B">
            <w:pPr>
              <w:widowControl w:val="0"/>
              <w:spacing w:line="360" w:lineRule="auto"/>
              <w:rPr>
                <w:del w:id="56" w:author="Tami" w:date="2022-06-12T20:20:00Z"/>
                <w:rFonts w:eastAsia="Calibri" w:cstheme="minorHAnsi"/>
                <w:iCs/>
              </w:rPr>
            </w:pPr>
            <w:del w:id="57" w:author="Tami" w:date="2022-06-12T20:20:00Z">
              <w:r w:rsidRPr="00FF045B" w:rsidDel="00444DF3">
                <w:rPr>
                  <w:rFonts w:eastAsia="Calibri" w:cstheme="minorHAnsi"/>
                  <w:iCs/>
                </w:rPr>
                <w:delText>5</w:delText>
              </w:r>
            </w:del>
          </w:p>
        </w:tc>
        <w:tc>
          <w:tcPr>
            <w:tcW w:w="450" w:type="dxa"/>
          </w:tcPr>
          <w:p w14:paraId="69199686" w14:textId="7D1DEEE2" w:rsidR="00FF045B" w:rsidRPr="00FF045B" w:rsidDel="00444DF3" w:rsidRDefault="00FF045B" w:rsidP="00FF045B">
            <w:pPr>
              <w:widowControl w:val="0"/>
              <w:spacing w:line="360" w:lineRule="auto"/>
              <w:rPr>
                <w:del w:id="58" w:author="Tami" w:date="2022-06-12T20:20:00Z"/>
                <w:rFonts w:eastAsia="Calibri" w:cstheme="minorHAnsi"/>
                <w:iCs/>
              </w:rPr>
            </w:pPr>
            <w:del w:id="59" w:author="Tami" w:date="2022-06-12T20:20:00Z">
              <w:r w:rsidRPr="00FF045B" w:rsidDel="00444DF3">
                <w:rPr>
                  <w:rFonts w:eastAsia="Calibri" w:cstheme="minorHAnsi"/>
                  <w:iCs/>
                </w:rPr>
                <w:delText>3</w:delText>
              </w:r>
            </w:del>
          </w:p>
        </w:tc>
        <w:tc>
          <w:tcPr>
            <w:tcW w:w="460" w:type="dxa"/>
          </w:tcPr>
          <w:p w14:paraId="15B08A45" w14:textId="00623D01" w:rsidR="00FF045B" w:rsidRPr="00FF045B" w:rsidDel="00444DF3" w:rsidRDefault="00FF045B" w:rsidP="00FF045B">
            <w:pPr>
              <w:widowControl w:val="0"/>
              <w:spacing w:line="360" w:lineRule="auto"/>
              <w:rPr>
                <w:del w:id="60" w:author="Tami" w:date="2022-06-12T20:20:00Z"/>
                <w:rFonts w:eastAsia="Calibri" w:cstheme="minorHAnsi"/>
                <w:iCs/>
              </w:rPr>
            </w:pPr>
            <w:del w:id="61" w:author="Tami" w:date="2022-06-12T20:20:00Z">
              <w:r w:rsidRPr="00FF045B" w:rsidDel="00444DF3">
                <w:rPr>
                  <w:rFonts w:eastAsia="Calibri" w:cstheme="minorHAnsi"/>
                  <w:iCs/>
                </w:rPr>
                <w:delText>15</w:delText>
              </w:r>
            </w:del>
          </w:p>
        </w:tc>
        <w:tc>
          <w:tcPr>
            <w:tcW w:w="460" w:type="dxa"/>
          </w:tcPr>
          <w:p w14:paraId="30B528A6" w14:textId="53CB0E3A" w:rsidR="00FF045B" w:rsidRPr="00FF045B" w:rsidDel="00444DF3" w:rsidRDefault="00FF045B" w:rsidP="00FF045B">
            <w:pPr>
              <w:widowControl w:val="0"/>
              <w:spacing w:line="360" w:lineRule="auto"/>
              <w:rPr>
                <w:del w:id="62" w:author="Tami" w:date="2022-06-12T20:20:00Z"/>
                <w:rFonts w:eastAsia="Calibri" w:cstheme="minorHAnsi"/>
                <w:iCs/>
              </w:rPr>
            </w:pPr>
            <w:del w:id="63" w:author="Tami" w:date="2022-06-12T20:20:00Z">
              <w:r w:rsidRPr="00FF045B" w:rsidDel="00444DF3">
                <w:rPr>
                  <w:rFonts w:eastAsia="Calibri" w:cstheme="minorHAnsi"/>
                  <w:iCs/>
                </w:rPr>
                <w:delText>4</w:delText>
              </w:r>
            </w:del>
          </w:p>
        </w:tc>
        <w:tc>
          <w:tcPr>
            <w:tcW w:w="551" w:type="dxa"/>
          </w:tcPr>
          <w:p w14:paraId="30E528E5" w14:textId="2FEDB01F" w:rsidR="00FF045B" w:rsidRPr="00FF045B" w:rsidDel="00444DF3" w:rsidRDefault="00FF045B" w:rsidP="00FF045B">
            <w:pPr>
              <w:widowControl w:val="0"/>
              <w:spacing w:line="360" w:lineRule="auto"/>
              <w:rPr>
                <w:del w:id="64" w:author="Tami" w:date="2022-06-12T20:20:00Z"/>
                <w:rFonts w:eastAsia="Calibri" w:cstheme="minorHAnsi"/>
                <w:iCs/>
              </w:rPr>
            </w:pPr>
            <w:del w:id="65" w:author="Tami" w:date="2022-06-12T20:20:00Z">
              <w:r w:rsidRPr="00FF045B" w:rsidDel="00444DF3">
                <w:rPr>
                  <w:rFonts w:eastAsia="Calibri" w:cstheme="minorHAnsi"/>
                  <w:iCs/>
                </w:rPr>
                <w:delText>11</w:delText>
              </w:r>
            </w:del>
          </w:p>
        </w:tc>
        <w:tc>
          <w:tcPr>
            <w:tcW w:w="450" w:type="dxa"/>
          </w:tcPr>
          <w:p w14:paraId="625EA2B2" w14:textId="4C8A7073" w:rsidR="00FF045B" w:rsidRPr="00FF045B" w:rsidDel="00444DF3" w:rsidRDefault="00FF045B" w:rsidP="00FF045B">
            <w:pPr>
              <w:widowControl w:val="0"/>
              <w:spacing w:line="360" w:lineRule="auto"/>
              <w:rPr>
                <w:del w:id="66" w:author="Tami" w:date="2022-06-12T20:20:00Z"/>
                <w:rFonts w:eastAsia="Calibri" w:cstheme="minorHAnsi"/>
                <w:iCs/>
              </w:rPr>
            </w:pPr>
            <w:del w:id="67" w:author="Tami" w:date="2022-06-12T20:20:00Z">
              <w:r w:rsidRPr="00FF045B" w:rsidDel="00444DF3">
                <w:rPr>
                  <w:rFonts w:eastAsia="Calibri" w:cstheme="minorHAnsi"/>
                  <w:iCs/>
                </w:rPr>
                <w:delText>1</w:delText>
              </w:r>
            </w:del>
          </w:p>
        </w:tc>
      </w:tr>
      <w:tr w:rsidR="00FF045B" w:rsidDel="00444DF3" w14:paraId="31BE5E60" w14:textId="250F4780" w:rsidTr="00FF045B">
        <w:trPr>
          <w:del w:id="68" w:author="Tami" w:date="2022-06-12T20:20:00Z"/>
        </w:trPr>
        <w:tc>
          <w:tcPr>
            <w:tcW w:w="1870" w:type="dxa"/>
          </w:tcPr>
          <w:p w14:paraId="4F5DD9FD" w14:textId="49E56C52" w:rsidR="00FF045B" w:rsidRPr="00FF045B" w:rsidDel="00444DF3" w:rsidRDefault="00FF045B" w:rsidP="00FF045B">
            <w:pPr>
              <w:widowControl w:val="0"/>
              <w:spacing w:line="360" w:lineRule="auto"/>
              <w:rPr>
                <w:del w:id="69" w:author="Tami" w:date="2022-06-12T20:20:00Z"/>
                <w:rFonts w:eastAsia="Calibri" w:cstheme="minorHAnsi"/>
                <w:iCs/>
              </w:rPr>
            </w:pPr>
            <w:del w:id="70" w:author="Tami" w:date="2022-06-12T20:20:00Z">
              <w:r w:rsidRPr="00FF045B" w:rsidDel="00444DF3">
                <w:rPr>
                  <w:rFonts w:eastAsia="Calibri" w:cstheme="minorHAnsi"/>
                  <w:iCs/>
                </w:rPr>
                <w:delText>Obi</w:delText>
              </w:r>
            </w:del>
          </w:p>
        </w:tc>
        <w:tc>
          <w:tcPr>
            <w:tcW w:w="465" w:type="dxa"/>
          </w:tcPr>
          <w:p w14:paraId="5E80AE8D" w14:textId="01795AD6" w:rsidR="00FF045B" w:rsidRPr="00FF045B" w:rsidDel="00444DF3" w:rsidRDefault="00FF045B" w:rsidP="00FF045B">
            <w:pPr>
              <w:widowControl w:val="0"/>
              <w:spacing w:line="360" w:lineRule="auto"/>
              <w:rPr>
                <w:del w:id="71" w:author="Tami" w:date="2022-06-12T20:20:00Z"/>
                <w:rFonts w:eastAsia="Calibri" w:cstheme="minorHAnsi"/>
                <w:iCs/>
              </w:rPr>
            </w:pPr>
            <w:del w:id="72" w:author="Tami" w:date="2022-06-12T20:20:00Z">
              <w:r w:rsidRPr="00FF045B" w:rsidDel="00444DF3">
                <w:rPr>
                  <w:rFonts w:eastAsia="Calibri" w:cstheme="minorHAnsi"/>
                  <w:iCs/>
                </w:rPr>
                <w:delText>2</w:delText>
              </w:r>
            </w:del>
          </w:p>
        </w:tc>
        <w:tc>
          <w:tcPr>
            <w:tcW w:w="450" w:type="dxa"/>
          </w:tcPr>
          <w:p w14:paraId="09B549CB" w14:textId="279E7D70" w:rsidR="00FF045B" w:rsidRPr="00FF045B" w:rsidDel="00444DF3" w:rsidRDefault="00FF045B" w:rsidP="00FF045B">
            <w:pPr>
              <w:widowControl w:val="0"/>
              <w:spacing w:line="360" w:lineRule="auto"/>
              <w:rPr>
                <w:del w:id="73" w:author="Tami" w:date="2022-06-12T20:20:00Z"/>
                <w:rFonts w:eastAsia="Calibri" w:cstheme="minorHAnsi"/>
                <w:iCs/>
              </w:rPr>
            </w:pPr>
            <w:del w:id="74" w:author="Tami" w:date="2022-06-12T20:20:00Z">
              <w:r w:rsidRPr="00FF045B" w:rsidDel="00444DF3">
                <w:rPr>
                  <w:rFonts w:eastAsia="Calibri" w:cstheme="minorHAnsi"/>
                  <w:iCs/>
                </w:rPr>
                <w:delText>4</w:delText>
              </w:r>
            </w:del>
          </w:p>
        </w:tc>
        <w:tc>
          <w:tcPr>
            <w:tcW w:w="450" w:type="dxa"/>
            <w:shd w:val="clear" w:color="auto" w:fill="000000" w:themeFill="text1"/>
          </w:tcPr>
          <w:p w14:paraId="0ADC99CF" w14:textId="063F0649" w:rsidR="00FF045B" w:rsidRPr="00FF045B" w:rsidDel="00444DF3" w:rsidRDefault="00FF045B" w:rsidP="00FF045B">
            <w:pPr>
              <w:widowControl w:val="0"/>
              <w:spacing w:line="360" w:lineRule="auto"/>
              <w:rPr>
                <w:del w:id="75" w:author="Tami" w:date="2022-06-12T20:20:00Z"/>
                <w:rFonts w:eastAsia="Calibri" w:cstheme="minorHAnsi"/>
                <w:iCs/>
              </w:rPr>
            </w:pPr>
          </w:p>
        </w:tc>
        <w:tc>
          <w:tcPr>
            <w:tcW w:w="450" w:type="dxa"/>
            <w:shd w:val="clear" w:color="auto" w:fill="auto"/>
          </w:tcPr>
          <w:p w14:paraId="4C05625B" w14:textId="3AE0E045" w:rsidR="00FF045B" w:rsidRPr="00FF045B" w:rsidDel="00444DF3" w:rsidRDefault="00FF045B" w:rsidP="00FF045B">
            <w:pPr>
              <w:widowControl w:val="0"/>
              <w:spacing w:line="360" w:lineRule="auto"/>
              <w:rPr>
                <w:del w:id="76" w:author="Tami" w:date="2022-06-12T20:20:00Z"/>
                <w:rFonts w:eastAsia="Calibri" w:cstheme="minorHAnsi"/>
                <w:iCs/>
              </w:rPr>
            </w:pPr>
            <w:del w:id="77" w:author="Tami" w:date="2022-06-12T20:20:00Z">
              <w:r w:rsidRPr="00FF045B" w:rsidDel="00444DF3">
                <w:rPr>
                  <w:rFonts w:eastAsia="Calibri" w:cstheme="minorHAnsi"/>
                  <w:iCs/>
                </w:rPr>
                <w:delText>5</w:delText>
              </w:r>
            </w:del>
          </w:p>
        </w:tc>
        <w:tc>
          <w:tcPr>
            <w:tcW w:w="450" w:type="dxa"/>
          </w:tcPr>
          <w:p w14:paraId="059B13D4" w14:textId="60088CAC" w:rsidR="00FF045B" w:rsidRPr="00FF045B" w:rsidDel="00444DF3" w:rsidRDefault="00FF045B" w:rsidP="00FF045B">
            <w:pPr>
              <w:widowControl w:val="0"/>
              <w:spacing w:line="360" w:lineRule="auto"/>
              <w:rPr>
                <w:del w:id="78" w:author="Tami" w:date="2022-06-12T20:20:00Z"/>
                <w:rFonts w:eastAsia="Calibri" w:cstheme="minorHAnsi"/>
                <w:iCs/>
              </w:rPr>
            </w:pPr>
            <w:del w:id="79" w:author="Tami" w:date="2022-06-12T20:20:00Z">
              <w:r w:rsidRPr="00FF045B" w:rsidDel="00444DF3">
                <w:rPr>
                  <w:rFonts w:eastAsia="Calibri" w:cstheme="minorHAnsi"/>
                  <w:iCs/>
                </w:rPr>
                <w:delText>5</w:delText>
              </w:r>
            </w:del>
          </w:p>
        </w:tc>
        <w:tc>
          <w:tcPr>
            <w:tcW w:w="450" w:type="dxa"/>
          </w:tcPr>
          <w:p w14:paraId="29546C88" w14:textId="43097D4C" w:rsidR="00FF045B" w:rsidRPr="00FF045B" w:rsidDel="00444DF3" w:rsidRDefault="00FF045B" w:rsidP="00FF045B">
            <w:pPr>
              <w:widowControl w:val="0"/>
              <w:spacing w:line="360" w:lineRule="auto"/>
              <w:rPr>
                <w:del w:id="80" w:author="Tami" w:date="2022-06-12T20:20:00Z"/>
                <w:rFonts w:eastAsia="Calibri" w:cstheme="minorHAnsi"/>
                <w:iCs/>
              </w:rPr>
            </w:pPr>
            <w:del w:id="81" w:author="Tami" w:date="2022-06-12T20:20:00Z">
              <w:r w:rsidRPr="00FF045B" w:rsidDel="00444DF3">
                <w:rPr>
                  <w:rFonts w:eastAsia="Calibri" w:cstheme="minorHAnsi"/>
                  <w:iCs/>
                </w:rPr>
                <w:delText>2</w:delText>
              </w:r>
            </w:del>
          </w:p>
        </w:tc>
        <w:tc>
          <w:tcPr>
            <w:tcW w:w="460" w:type="dxa"/>
          </w:tcPr>
          <w:p w14:paraId="26D45FF2" w14:textId="5E18AC24" w:rsidR="00FF045B" w:rsidRPr="00FF045B" w:rsidDel="00444DF3" w:rsidRDefault="00FF045B" w:rsidP="00FF045B">
            <w:pPr>
              <w:widowControl w:val="0"/>
              <w:spacing w:line="360" w:lineRule="auto"/>
              <w:rPr>
                <w:del w:id="82" w:author="Tami" w:date="2022-06-12T20:20:00Z"/>
                <w:rFonts w:eastAsia="Calibri" w:cstheme="minorHAnsi"/>
                <w:iCs/>
              </w:rPr>
            </w:pPr>
            <w:del w:id="83" w:author="Tami" w:date="2022-06-12T20:20:00Z">
              <w:r w:rsidRPr="00FF045B" w:rsidDel="00444DF3">
                <w:rPr>
                  <w:rFonts w:eastAsia="Calibri" w:cstheme="minorHAnsi"/>
                  <w:iCs/>
                </w:rPr>
                <w:delText>14</w:delText>
              </w:r>
            </w:del>
          </w:p>
        </w:tc>
        <w:tc>
          <w:tcPr>
            <w:tcW w:w="460" w:type="dxa"/>
          </w:tcPr>
          <w:p w14:paraId="3C7185C8" w14:textId="7390D19E" w:rsidR="00FF045B" w:rsidRPr="00FF045B" w:rsidDel="00444DF3" w:rsidRDefault="00FF045B" w:rsidP="00FF045B">
            <w:pPr>
              <w:widowControl w:val="0"/>
              <w:spacing w:line="360" w:lineRule="auto"/>
              <w:rPr>
                <w:del w:id="84" w:author="Tami" w:date="2022-06-12T20:20:00Z"/>
                <w:rFonts w:eastAsia="Calibri" w:cstheme="minorHAnsi"/>
                <w:iCs/>
              </w:rPr>
            </w:pPr>
            <w:del w:id="85" w:author="Tami" w:date="2022-06-12T20:20:00Z">
              <w:r w:rsidRPr="00FF045B" w:rsidDel="00444DF3">
                <w:rPr>
                  <w:rFonts w:eastAsia="Calibri" w:cstheme="minorHAnsi"/>
                  <w:iCs/>
                </w:rPr>
                <w:delText>7</w:delText>
              </w:r>
            </w:del>
          </w:p>
        </w:tc>
        <w:tc>
          <w:tcPr>
            <w:tcW w:w="551" w:type="dxa"/>
          </w:tcPr>
          <w:p w14:paraId="6A260C57" w14:textId="15C693DC" w:rsidR="00FF045B" w:rsidRPr="00FF045B" w:rsidDel="00444DF3" w:rsidRDefault="00FF045B" w:rsidP="00FF045B">
            <w:pPr>
              <w:widowControl w:val="0"/>
              <w:spacing w:line="360" w:lineRule="auto"/>
              <w:rPr>
                <w:del w:id="86" w:author="Tami" w:date="2022-06-12T20:20:00Z"/>
                <w:rFonts w:eastAsia="Calibri" w:cstheme="minorHAnsi"/>
                <w:iCs/>
              </w:rPr>
            </w:pPr>
            <w:del w:id="87" w:author="Tami" w:date="2022-06-12T20:20:00Z">
              <w:r w:rsidRPr="00FF045B" w:rsidDel="00444DF3">
                <w:rPr>
                  <w:rFonts w:eastAsia="Calibri" w:cstheme="minorHAnsi"/>
                  <w:iCs/>
                </w:rPr>
                <w:delText>7</w:delText>
              </w:r>
            </w:del>
          </w:p>
        </w:tc>
        <w:tc>
          <w:tcPr>
            <w:tcW w:w="450" w:type="dxa"/>
          </w:tcPr>
          <w:p w14:paraId="50B458C5" w14:textId="7E232354" w:rsidR="00FF045B" w:rsidRPr="00FF045B" w:rsidDel="00444DF3" w:rsidRDefault="00FF045B" w:rsidP="00FF045B">
            <w:pPr>
              <w:widowControl w:val="0"/>
              <w:spacing w:line="360" w:lineRule="auto"/>
              <w:rPr>
                <w:del w:id="88" w:author="Tami" w:date="2022-06-12T20:20:00Z"/>
                <w:rFonts w:eastAsia="Calibri" w:cstheme="minorHAnsi"/>
                <w:iCs/>
              </w:rPr>
            </w:pPr>
            <w:del w:id="89" w:author="Tami" w:date="2022-06-12T20:20:00Z">
              <w:r w:rsidRPr="00FF045B" w:rsidDel="00444DF3">
                <w:rPr>
                  <w:rFonts w:eastAsia="Calibri" w:cstheme="minorHAnsi"/>
                  <w:iCs/>
                </w:rPr>
                <w:delText>2</w:delText>
              </w:r>
            </w:del>
          </w:p>
        </w:tc>
      </w:tr>
      <w:tr w:rsidR="00FF045B" w:rsidDel="00444DF3" w14:paraId="0FA8BDB9" w14:textId="1713E6C9" w:rsidTr="00FF045B">
        <w:trPr>
          <w:del w:id="90" w:author="Tami" w:date="2022-06-12T20:20:00Z"/>
        </w:trPr>
        <w:tc>
          <w:tcPr>
            <w:tcW w:w="1870" w:type="dxa"/>
          </w:tcPr>
          <w:p w14:paraId="6F37566C" w14:textId="5636C840" w:rsidR="00FF045B" w:rsidRPr="00FF045B" w:rsidDel="00444DF3" w:rsidRDefault="00FF045B" w:rsidP="00FF045B">
            <w:pPr>
              <w:widowControl w:val="0"/>
              <w:spacing w:line="360" w:lineRule="auto"/>
              <w:rPr>
                <w:del w:id="91" w:author="Tami" w:date="2022-06-12T20:20:00Z"/>
                <w:rFonts w:eastAsia="Calibri" w:cstheme="minorHAnsi"/>
                <w:iCs/>
              </w:rPr>
            </w:pPr>
            <w:del w:id="92" w:author="Tami" w:date="2022-06-12T20:20:00Z">
              <w:r w:rsidRPr="00FF045B" w:rsidDel="00444DF3">
                <w:rPr>
                  <w:rFonts w:eastAsia="Calibri" w:cstheme="minorHAnsi"/>
                  <w:iCs/>
                </w:rPr>
                <w:delText>Rey</w:delText>
              </w:r>
            </w:del>
          </w:p>
        </w:tc>
        <w:tc>
          <w:tcPr>
            <w:tcW w:w="465" w:type="dxa"/>
          </w:tcPr>
          <w:p w14:paraId="38FB6D5D" w14:textId="0EAD156C" w:rsidR="00FF045B" w:rsidRPr="00FF045B" w:rsidDel="00444DF3" w:rsidRDefault="00FF045B" w:rsidP="00FF045B">
            <w:pPr>
              <w:widowControl w:val="0"/>
              <w:spacing w:line="360" w:lineRule="auto"/>
              <w:rPr>
                <w:del w:id="93" w:author="Tami" w:date="2022-06-12T20:20:00Z"/>
                <w:rFonts w:eastAsia="Calibri" w:cstheme="minorHAnsi"/>
                <w:iCs/>
              </w:rPr>
            </w:pPr>
            <w:del w:id="94" w:author="Tami" w:date="2022-06-12T20:20:00Z">
              <w:r w:rsidRPr="00FF045B" w:rsidDel="00444DF3">
                <w:rPr>
                  <w:rFonts w:eastAsia="Calibri" w:cstheme="minorHAnsi"/>
                  <w:iCs/>
                </w:rPr>
                <w:delText>3</w:delText>
              </w:r>
            </w:del>
          </w:p>
        </w:tc>
        <w:tc>
          <w:tcPr>
            <w:tcW w:w="450" w:type="dxa"/>
            <w:shd w:val="clear" w:color="auto" w:fill="auto"/>
          </w:tcPr>
          <w:p w14:paraId="209F53A4" w14:textId="211B7F5E" w:rsidR="00FF045B" w:rsidRPr="00FF045B" w:rsidDel="00444DF3" w:rsidRDefault="00FF045B" w:rsidP="00FF045B">
            <w:pPr>
              <w:widowControl w:val="0"/>
              <w:spacing w:line="360" w:lineRule="auto"/>
              <w:rPr>
                <w:del w:id="95" w:author="Tami" w:date="2022-06-12T20:20:00Z"/>
                <w:rFonts w:eastAsia="Calibri" w:cstheme="minorHAnsi"/>
                <w:iCs/>
              </w:rPr>
            </w:pPr>
            <w:del w:id="96" w:author="Tami" w:date="2022-06-12T20:20:00Z">
              <w:r w:rsidRPr="00FF045B" w:rsidDel="00444DF3">
                <w:rPr>
                  <w:rFonts w:eastAsia="Calibri" w:cstheme="minorHAnsi"/>
                  <w:iCs/>
                </w:rPr>
                <w:delText>0</w:delText>
              </w:r>
            </w:del>
          </w:p>
        </w:tc>
        <w:tc>
          <w:tcPr>
            <w:tcW w:w="450" w:type="dxa"/>
            <w:shd w:val="clear" w:color="auto" w:fill="auto"/>
          </w:tcPr>
          <w:p w14:paraId="1B587FAA" w14:textId="36F1F64A" w:rsidR="00FF045B" w:rsidRPr="00FF045B" w:rsidDel="00444DF3" w:rsidRDefault="00FF045B" w:rsidP="00FF045B">
            <w:pPr>
              <w:widowControl w:val="0"/>
              <w:spacing w:line="360" w:lineRule="auto"/>
              <w:rPr>
                <w:del w:id="97" w:author="Tami" w:date="2022-06-12T20:20:00Z"/>
                <w:rFonts w:eastAsia="Calibri" w:cstheme="minorHAnsi"/>
                <w:iCs/>
              </w:rPr>
            </w:pPr>
            <w:del w:id="98" w:author="Tami" w:date="2022-06-12T20:20:00Z">
              <w:r w:rsidRPr="00FF045B" w:rsidDel="00444DF3">
                <w:rPr>
                  <w:rFonts w:eastAsia="Calibri" w:cstheme="minorHAnsi"/>
                  <w:iCs/>
                </w:rPr>
                <w:delText>1</w:delText>
              </w:r>
            </w:del>
          </w:p>
        </w:tc>
        <w:tc>
          <w:tcPr>
            <w:tcW w:w="450" w:type="dxa"/>
            <w:shd w:val="clear" w:color="auto" w:fill="000000" w:themeFill="text1"/>
          </w:tcPr>
          <w:p w14:paraId="2D26625E" w14:textId="7B82571C" w:rsidR="00FF045B" w:rsidRPr="00FF045B" w:rsidDel="00444DF3" w:rsidRDefault="00FF045B" w:rsidP="00FF045B">
            <w:pPr>
              <w:widowControl w:val="0"/>
              <w:spacing w:line="360" w:lineRule="auto"/>
              <w:rPr>
                <w:del w:id="99" w:author="Tami" w:date="2022-06-12T20:20:00Z"/>
                <w:rFonts w:eastAsia="Calibri" w:cstheme="minorHAnsi"/>
                <w:iCs/>
              </w:rPr>
            </w:pPr>
          </w:p>
        </w:tc>
        <w:tc>
          <w:tcPr>
            <w:tcW w:w="450" w:type="dxa"/>
            <w:shd w:val="clear" w:color="auto" w:fill="auto"/>
          </w:tcPr>
          <w:p w14:paraId="3498802C" w14:textId="5254D265" w:rsidR="00FF045B" w:rsidRPr="00FF045B" w:rsidDel="00444DF3" w:rsidRDefault="00FF045B" w:rsidP="00FF045B">
            <w:pPr>
              <w:widowControl w:val="0"/>
              <w:spacing w:line="360" w:lineRule="auto"/>
              <w:rPr>
                <w:del w:id="100" w:author="Tami" w:date="2022-06-12T20:20:00Z"/>
                <w:rFonts w:eastAsia="Calibri" w:cstheme="minorHAnsi"/>
                <w:iCs/>
              </w:rPr>
            </w:pPr>
            <w:del w:id="101" w:author="Tami" w:date="2022-06-12T20:20:00Z">
              <w:r w:rsidRPr="00FF045B" w:rsidDel="00444DF3">
                <w:rPr>
                  <w:rFonts w:eastAsia="Calibri" w:cstheme="minorHAnsi"/>
                  <w:iCs/>
                </w:rPr>
                <w:delText>5</w:delText>
              </w:r>
            </w:del>
          </w:p>
        </w:tc>
        <w:tc>
          <w:tcPr>
            <w:tcW w:w="450" w:type="dxa"/>
          </w:tcPr>
          <w:p w14:paraId="5979F186" w14:textId="1B184509" w:rsidR="00FF045B" w:rsidRPr="00FF045B" w:rsidDel="00444DF3" w:rsidRDefault="00FF045B" w:rsidP="00FF045B">
            <w:pPr>
              <w:widowControl w:val="0"/>
              <w:spacing w:line="360" w:lineRule="auto"/>
              <w:rPr>
                <w:del w:id="102" w:author="Tami" w:date="2022-06-12T20:20:00Z"/>
                <w:rFonts w:eastAsia="Calibri" w:cstheme="minorHAnsi"/>
                <w:iCs/>
              </w:rPr>
            </w:pPr>
            <w:del w:id="103" w:author="Tami" w:date="2022-06-12T20:20:00Z">
              <w:r w:rsidRPr="00FF045B" w:rsidDel="00444DF3">
                <w:rPr>
                  <w:rFonts w:eastAsia="Calibri" w:cstheme="minorHAnsi"/>
                  <w:iCs/>
                </w:rPr>
                <w:delText>1</w:delText>
              </w:r>
            </w:del>
          </w:p>
        </w:tc>
        <w:tc>
          <w:tcPr>
            <w:tcW w:w="460" w:type="dxa"/>
          </w:tcPr>
          <w:p w14:paraId="36337DD8" w14:textId="0D1D23AB" w:rsidR="00FF045B" w:rsidRPr="00FF045B" w:rsidDel="00444DF3" w:rsidRDefault="00FF045B" w:rsidP="00FF045B">
            <w:pPr>
              <w:widowControl w:val="0"/>
              <w:spacing w:line="360" w:lineRule="auto"/>
              <w:rPr>
                <w:del w:id="104" w:author="Tami" w:date="2022-06-12T20:20:00Z"/>
                <w:rFonts w:eastAsia="Calibri" w:cstheme="minorHAnsi"/>
                <w:iCs/>
              </w:rPr>
            </w:pPr>
            <w:del w:id="105" w:author="Tami" w:date="2022-06-12T20:20:00Z">
              <w:r w:rsidRPr="00FF045B" w:rsidDel="00444DF3">
                <w:rPr>
                  <w:rFonts w:eastAsia="Calibri" w:cstheme="minorHAnsi"/>
                  <w:iCs/>
                </w:rPr>
                <w:delText>7</w:delText>
              </w:r>
            </w:del>
          </w:p>
        </w:tc>
        <w:tc>
          <w:tcPr>
            <w:tcW w:w="460" w:type="dxa"/>
          </w:tcPr>
          <w:p w14:paraId="706F8AFA" w14:textId="31EE0FD8" w:rsidR="00FF045B" w:rsidRPr="00FF045B" w:rsidDel="00444DF3" w:rsidRDefault="00FF045B" w:rsidP="00FF045B">
            <w:pPr>
              <w:widowControl w:val="0"/>
              <w:spacing w:line="360" w:lineRule="auto"/>
              <w:rPr>
                <w:del w:id="106" w:author="Tami" w:date="2022-06-12T20:20:00Z"/>
                <w:rFonts w:eastAsia="Calibri" w:cstheme="minorHAnsi"/>
                <w:iCs/>
              </w:rPr>
            </w:pPr>
            <w:del w:id="107" w:author="Tami" w:date="2022-06-12T20:20:00Z">
              <w:r w:rsidRPr="00FF045B" w:rsidDel="00444DF3">
                <w:rPr>
                  <w:rFonts w:eastAsia="Calibri" w:cstheme="minorHAnsi"/>
                  <w:iCs/>
                </w:rPr>
                <w:delText>12</w:delText>
              </w:r>
            </w:del>
          </w:p>
        </w:tc>
        <w:tc>
          <w:tcPr>
            <w:tcW w:w="551" w:type="dxa"/>
          </w:tcPr>
          <w:p w14:paraId="02338BEA" w14:textId="14E29834" w:rsidR="00FF045B" w:rsidRPr="00FF045B" w:rsidDel="00444DF3" w:rsidRDefault="00FF045B" w:rsidP="00FF045B">
            <w:pPr>
              <w:widowControl w:val="0"/>
              <w:spacing w:line="360" w:lineRule="auto"/>
              <w:rPr>
                <w:del w:id="108" w:author="Tami" w:date="2022-06-12T20:20:00Z"/>
                <w:rFonts w:eastAsia="Calibri" w:cstheme="minorHAnsi"/>
                <w:iCs/>
              </w:rPr>
            </w:pPr>
            <w:del w:id="109" w:author="Tami" w:date="2022-06-12T20:20:00Z">
              <w:r w:rsidRPr="00FF045B" w:rsidDel="00444DF3">
                <w:rPr>
                  <w:rFonts w:eastAsia="Calibri" w:cstheme="minorHAnsi"/>
                  <w:iCs/>
                </w:rPr>
                <w:delText>-5</w:delText>
              </w:r>
            </w:del>
          </w:p>
        </w:tc>
        <w:tc>
          <w:tcPr>
            <w:tcW w:w="450" w:type="dxa"/>
          </w:tcPr>
          <w:p w14:paraId="0E8B437D" w14:textId="53F5C859" w:rsidR="00FF045B" w:rsidRPr="00FF045B" w:rsidDel="00444DF3" w:rsidRDefault="00FF045B" w:rsidP="00FF045B">
            <w:pPr>
              <w:widowControl w:val="0"/>
              <w:spacing w:line="360" w:lineRule="auto"/>
              <w:rPr>
                <w:del w:id="110" w:author="Tami" w:date="2022-06-12T20:20:00Z"/>
                <w:rFonts w:eastAsia="Calibri" w:cstheme="minorHAnsi"/>
                <w:iCs/>
              </w:rPr>
            </w:pPr>
            <w:del w:id="111" w:author="Tami" w:date="2022-06-12T20:20:00Z">
              <w:r w:rsidRPr="00FF045B" w:rsidDel="00444DF3">
                <w:rPr>
                  <w:rFonts w:eastAsia="Calibri" w:cstheme="minorHAnsi"/>
                  <w:iCs/>
                </w:rPr>
                <w:delText>3</w:delText>
              </w:r>
            </w:del>
          </w:p>
        </w:tc>
      </w:tr>
      <w:tr w:rsidR="00FF045B" w:rsidDel="00444DF3" w14:paraId="3A246DD3" w14:textId="2A836E57" w:rsidTr="00FF045B">
        <w:trPr>
          <w:del w:id="112" w:author="Tami" w:date="2022-06-12T20:20:00Z"/>
        </w:trPr>
        <w:tc>
          <w:tcPr>
            <w:tcW w:w="1870" w:type="dxa"/>
          </w:tcPr>
          <w:p w14:paraId="57832C3C" w14:textId="7189686F" w:rsidR="00FF045B" w:rsidRPr="00FF045B" w:rsidDel="00444DF3" w:rsidRDefault="00DF440D" w:rsidP="00FF045B">
            <w:pPr>
              <w:widowControl w:val="0"/>
              <w:spacing w:line="360" w:lineRule="auto"/>
              <w:rPr>
                <w:del w:id="113" w:author="Tami" w:date="2022-06-12T20:20:00Z"/>
                <w:rFonts w:eastAsia="Calibri" w:cstheme="minorHAnsi"/>
                <w:iCs/>
              </w:rPr>
            </w:pPr>
            <w:del w:id="114" w:author="Tami" w:date="2022-06-12T20:20:00Z">
              <w:r w:rsidDel="00444DF3">
                <w:rPr>
                  <w:rFonts w:eastAsia="Calibri" w:cstheme="minorHAnsi"/>
                  <w:iCs/>
                </w:rPr>
                <w:delText>Jar-Jar</w:delText>
              </w:r>
            </w:del>
          </w:p>
        </w:tc>
        <w:tc>
          <w:tcPr>
            <w:tcW w:w="465" w:type="dxa"/>
          </w:tcPr>
          <w:p w14:paraId="5E44E551" w14:textId="3F786C1A" w:rsidR="00FF045B" w:rsidRPr="00FF045B" w:rsidDel="00444DF3" w:rsidRDefault="00FF045B" w:rsidP="00FF045B">
            <w:pPr>
              <w:widowControl w:val="0"/>
              <w:spacing w:line="360" w:lineRule="auto"/>
              <w:rPr>
                <w:del w:id="115" w:author="Tami" w:date="2022-06-12T20:20:00Z"/>
                <w:rFonts w:eastAsia="Calibri" w:cstheme="minorHAnsi"/>
                <w:iCs/>
              </w:rPr>
            </w:pPr>
            <w:del w:id="116" w:author="Tami" w:date="2022-06-12T20:20:00Z">
              <w:r w:rsidRPr="00FF045B" w:rsidDel="00444DF3">
                <w:rPr>
                  <w:rFonts w:eastAsia="Calibri" w:cstheme="minorHAnsi"/>
                  <w:iCs/>
                </w:rPr>
                <w:delText>4</w:delText>
              </w:r>
            </w:del>
          </w:p>
        </w:tc>
        <w:tc>
          <w:tcPr>
            <w:tcW w:w="450" w:type="dxa"/>
          </w:tcPr>
          <w:p w14:paraId="141E475E" w14:textId="09D7EC01" w:rsidR="00FF045B" w:rsidRPr="00FF045B" w:rsidDel="00444DF3" w:rsidRDefault="00FF045B" w:rsidP="00FF045B">
            <w:pPr>
              <w:widowControl w:val="0"/>
              <w:spacing w:line="360" w:lineRule="auto"/>
              <w:rPr>
                <w:del w:id="117" w:author="Tami" w:date="2022-06-12T20:20:00Z"/>
                <w:rFonts w:eastAsia="Calibri" w:cstheme="minorHAnsi"/>
                <w:iCs/>
              </w:rPr>
            </w:pPr>
            <w:del w:id="118" w:author="Tami" w:date="2022-06-12T20:20:00Z">
              <w:r w:rsidRPr="00FF045B" w:rsidDel="00444DF3">
                <w:rPr>
                  <w:rFonts w:eastAsia="Calibri" w:cstheme="minorHAnsi"/>
                  <w:iCs/>
                </w:rPr>
                <w:delText>0</w:delText>
              </w:r>
            </w:del>
          </w:p>
        </w:tc>
        <w:tc>
          <w:tcPr>
            <w:tcW w:w="450" w:type="dxa"/>
          </w:tcPr>
          <w:p w14:paraId="68A4AD0C" w14:textId="3B858B93" w:rsidR="00FF045B" w:rsidRPr="00FF045B" w:rsidDel="00444DF3" w:rsidRDefault="00FF045B" w:rsidP="00FF045B">
            <w:pPr>
              <w:widowControl w:val="0"/>
              <w:spacing w:line="360" w:lineRule="auto"/>
              <w:rPr>
                <w:del w:id="119" w:author="Tami" w:date="2022-06-12T20:20:00Z"/>
                <w:rFonts w:eastAsia="Calibri" w:cstheme="minorHAnsi"/>
                <w:iCs/>
              </w:rPr>
            </w:pPr>
            <w:del w:id="120" w:author="Tami" w:date="2022-06-12T20:20:00Z">
              <w:r w:rsidRPr="00FF045B" w:rsidDel="00444DF3">
                <w:rPr>
                  <w:rFonts w:eastAsia="Calibri" w:cstheme="minorHAnsi"/>
                  <w:iCs/>
                </w:rPr>
                <w:delText>1</w:delText>
              </w:r>
            </w:del>
          </w:p>
        </w:tc>
        <w:tc>
          <w:tcPr>
            <w:tcW w:w="450" w:type="dxa"/>
            <w:shd w:val="clear" w:color="auto" w:fill="auto"/>
          </w:tcPr>
          <w:p w14:paraId="108FA5A4" w14:textId="0D485C80" w:rsidR="00FF045B" w:rsidRPr="00FF045B" w:rsidDel="00444DF3" w:rsidRDefault="00FF045B" w:rsidP="00FF045B">
            <w:pPr>
              <w:widowControl w:val="0"/>
              <w:spacing w:line="360" w:lineRule="auto"/>
              <w:rPr>
                <w:del w:id="121" w:author="Tami" w:date="2022-06-12T20:20:00Z"/>
                <w:rFonts w:eastAsia="Calibri" w:cstheme="minorHAnsi"/>
                <w:iCs/>
              </w:rPr>
            </w:pPr>
            <w:del w:id="122" w:author="Tami" w:date="2022-06-12T20:20:00Z">
              <w:r w:rsidRPr="00FF045B" w:rsidDel="00444DF3">
                <w:rPr>
                  <w:rFonts w:eastAsia="Calibri" w:cstheme="minorHAnsi"/>
                  <w:iCs/>
                </w:rPr>
                <w:delText>2</w:delText>
              </w:r>
            </w:del>
          </w:p>
        </w:tc>
        <w:tc>
          <w:tcPr>
            <w:tcW w:w="450" w:type="dxa"/>
            <w:shd w:val="clear" w:color="auto" w:fill="000000" w:themeFill="text1"/>
          </w:tcPr>
          <w:p w14:paraId="71D236DA" w14:textId="2C1142AA" w:rsidR="00FF045B" w:rsidRPr="00FF045B" w:rsidDel="00444DF3" w:rsidRDefault="00FF045B" w:rsidP="00FF045B">
            <w:pPr>
              <w:widowControl w:val="0"/>
              <w:spacing w:line="360" w:lineRule="auto"/>
              <w:rPr>
                <w:del w:id="123" w:author="Tami" w:date="2022-06-12T20:20:00Z"/>
                <w:rFonts w:eastAsia="Calibri" w:cstheme="minorHAnsi"/>
                <w:iCs/>
              </w:rPr>
            </w:pPr>
          </w:p>
        </w:tc>
        <w:tc>
          <w:tcPr>
            <w:tcW w:w="450" w:type="dxa"/>
          </w:tcPr>
          <w:p w14:paraId="288F44D4" w14:textId="2D373506" w:rsidR="00FF045B" w:rsidRPr="00FF045B" w:rsidDel="00444DF3" w:rsidRDefault="00FF045B" w:rsidP="00FF045B">
            <w:pPr>
              <w:widowControl w:val="0"/>
              <w:spacing w:line="360" w:lineRule="auto"/>
              <w:rPr>
                <w:del w:id="124" w:author="Tami" w:date="2022-06-12T20:20:00Z"/>
                <w:rFonts w:eastAsia="Calibri" w:cstheme="minorHAnsi"/>
                <w:iCs/>
              </w:rPr>
            </w:pPr>
            <w:del w:id="125" w:author="Tami" w:date="2022-06-12T20:20:00Z">
              <w:r w:rsidRPr="00FF045B" w:rsidDel="00444DF3">
                <w:rPr>
                  <w:rFonts w:eastAsia="Calibri" w:cstheme="minorHAnsi"/>
                  <w:iCs/>
                </w:rPr>
                <w:delText>0</w:delText>
              </w:r>
            </w:del>
          </w:p>
        </w:tc>
        <w:tc>
          <w:tcPr>
            <w:tcW w:w="460" w:type="dxa"/>
          </w:tcPr>
          <w:p w14:paraId="1B5047C5" w14:textId="39F9E2AC" w:rsidR="00FF045B" w:rsidRPr="00FF045B" w:rsidDel="00444DF3" w:rsidRDefault="00FF045B" w:rsidP="00FF045B">
            <w:pPr>
              <w:widowControl w:val="0"/>
              <w:spacing w:line="360" w:lineRule="auto"/>
              <w:rPr>
                <w:del w:id="126" w:author="Tami" w:date="2022-06-12T20:20:00Z"/>
                <w:rFonts w:eastAsia="Calibri" w:cstheme="minorHAnsi"/>
                <w:iCs/>
              </w:rPr>
            </w:pPr>
            <w:del w:id="127" w:author="Tami" w:date="2022-06-12T20:20:00Z">
              <w:r w:rsidRPr="00FF045B" w:rsidDel="00444DF3">
                <w:rPr>
                  <w:rFonts w:eastAsia="Calibri" w:cstheme="minorHAnsi"/>
                  <w:iCs/>
                </w:rPr>
                <w:delText>3</w:delText>
              </w:r>
            </w:del>
          </w:p>
        </w:tc>
        <w:tc>
          <w:tcPr>
            <w:tcW w:w="460" w:type="dxa"/>
          </w:tcPr>
          <w:p w14:paraId="71DE005E" w14:textId="4279C2DE" w:rsidR="00FF045B" w:rsidRPr="00FF045B" w:rsidDel="00444DF3" w:rsidRDefault="00FF045B" w:rsidP="00FF045B">
            <w:pPr>
              <w:widowControl w:val="0"/>
              <w:spacing w:line="360" w:lineRule="auto"/>
              <w:rPr>
                <w:del w:id="128" w:author="Tami" w:date="2022-06-12T20:20:00Z"/>
                <w:rFonts w:eastAsia="Calibri" w:cstheme="minorHAnsi"/>
                <w:iCs/>
              </w:rPr>
            </w:pPr>
            <w:del w:id="129" w:author="Tami" w:date="2022-06-12T20:20:00Z">
              <w:r w:rsidRPr="00FF045B" w:rsidDel="00444DF3">
                <w:rPr>
                  <w:rFonts w:eastAsia="Calibri" w:cstheme="minorHAnsi"/>
                  <w:iCs/>
                </w:rPr>
                <w:delText>15</w:delText>
              </w:r>
            </w:del>
          </w:p>
        </w:tc>
        <w:tc>
          <w:tcPr>
            <w:tcW w:w="551" w:type="dxa"/>
          </w:tcPr>
          <w:p w14:paraId="6CC11201" w14:textId="54358515" w:rsidR="00FF045B" w:rsidRPr="00FF045B" w:rsidDel="00444DF3" w:rsidRDefault="00FF045B" w:rsidP="00FF045B">
            <w:pPr>
              <w:widowControl w:val="0"/>
              <w:spacing w:line="360" w:lineRule="auto"/>
              <w:rPr>
                <w:del w:id="130" w:author="Tami" w:date="2022-06-12T20:20:00Z"/>
                <w:rFonts w:eastAsia="Calibri" w:cstheme="minorHAnsi"/>
                <w:iCs/>
              </w:rPr>
            </w:pPr>
            <w:del w:id="131" w:author="Tami" w:date="2022-06-12T20:20:00Z">
              <w:r w:rsidRPr="00FF045B" w:rsidDel="00444DF3">
                <w:rPr>
                  <w:rFonts w:eastAsia="Calibri" w:cstheme="minorHAnsi"/>
                  <w:iCs/>
                </w:rPr>
                <w:delText>-12</w:delText>
              </w:r>
            </w:del>
          </w:p>
        </w:tc>
        <w:tc>
          <w:tcPr>
            <w:tcW w:w="450" w:type="dxa"/>
          </w:tcPr>
          <w:p w14:paraId="45DC93F1" w14:textId="243F4694" w:rsidR="00FF045B" w:rsidRPr="00FF045B" w:rsidDel="00444DF3" w:rsidRDefault="00FF045B" w:rsidP="00FF045B">
            <w:pPr>
              <w:widowControl w:val="0"/>
              <w:spacing w:line="360" w:lineRule="auto"/>
              <w:rPr>
                <w:del w:id="132" w:author="Tami" w:date="2022-06-12T20:20:00Z"/>
                <w:rFonts w:eastAsia="Calibri" w:cstheme="minorHAnsi"/>
                <w:iCs/>
              </w:rPr>
            </w:pPr>
            <w:del w:id="133" w:author="Tami" w:date="2022-06-12T20:20:00Z">
              <w:r w:rsidRPr="00FF045B" w:rsidDel="00444DF3">
                <w:rPr>
                  <w:rFonts w:eastAsia="Calibri" w:cstheme="minorHAnsi"/>
                  <w:iCs/>
                </w:rPr>
                <w:delText>4</w:delText>
              </w:r>
            </w:del>
          </w:p>
        </w:tc>
      </w:tr>
    </w:tbl>
    <w:p w14:paraId="1DA16A09" w14:textId="19798EB2" w:rsidR="00206F22" w:rsidRDefault="00206F22" w:rsidP="00206F22">
      <w:pPr>
        <w:pStyle w:val="ListParagraph"/>
        <w:ind w:left="1440"/>
      </w:pPr>
    </w:p>
    <w:p w14:paraId="3A1A8A6A" w14:textId="76F5DC99" w:rsidR="00FF045B" w:rsidDel="00444DF3" w:rsidRDefault="00FF045B" w:rsidP="00FF045B">
      <w:pPr>
        <w:widowControl w:val="0"/>
        <w:spacing w:after="0" w:line="360" w:lineRule="auto"/>
        <w:rPr>
          <w:del w:id="134" w:author="Tami" w:date="2022-06-12T20:21:00Z"/>
          <w:rFonts w:ascii="Century Gothic" w:eastAsia="Calibri" w:hAnsi="Century Gothic" w:cs="Calibri"/>
          <w:iCs/>
        </w:rPr>
      </w:pPr>
    </w:p>
    <w:p w14:paraId="7C228AFB" w14:textId="511CCACC" w:rsidR="00FF045B" w:rsidDel="00444DF3" w:rsidRDefault="00FF045B" w:rsidP="00FF045B">
      <w:pPr>
        <w:widowControl w:val="0"/>
        <w:spacing w:after="0" w:line="360" w:lineRule="auto"/>
        <w:rPr>
          <w:del w:id="135" w:author="Tami" w:date="2022-06-12T20:21:00Z"/>
          <w:rFonts w:ascii="Century Gothic" w:eastAsia="Calibri" w:hAnsi="Century Gothic" w:cs="Calibri"/>
          <w:iCs/>
        </w:rPr>
      </w:pPr>
    </w:p>
    <w:p w14:paraId="6763F52A" w14:textId="589CDFA1" w:rsidR="00FF045B" w:rsidDel="00444DF3" w:rsidRDefault="00FF045B" w:rsidP="00206F22">
      <w:pPr>
        <w:pStyle w:val="ListParagraph"/>
        <w:ind w:left="1440"/>
        <w:rPr>
          <w:del w:id="136" w:author="Tami" w:date="2022-06-12T20:21:00Z"/>
        </w:rPr>
      </w:pPr>
    </w:p>
    <w:p w14:paraId="0F520290" w14:textId="153C166E" w:rsidR="00FF045B" w:rsidDel="00444DF3" w:rsidRDefault="00FF045B" w:rsidP="00206F22">
      <w:pPr>
        <w:pStyle w:val="ListParagraph"/>
        <w:ind w:left="1440"/>
        <w:rPr>
          <w:del w:id="137" w:author="Tami" w:date="2022-06-12T20:21:00Z"/>
        </w:rPr>
      </w:pPr>
    </w:p>
    <w:p w14:paraId="3B7DD4E8" w14:textId="0BF8680E" w:rsidR="00206F22" w:rsidDel="00444DF3" w:rsidRDefault="00206F22" w:rsidP="00FF045B">
      <w:pPr>
        <w:rPr>
          <w:del w:id="138" w:author="Tami" w:date="2022-06-12T20:21:00Z"/>
        </w:rPr>
      </w:pPr>
    </w:p>
    <w:tbl>
      <w:tblPr>
        <w:tblStyle w:val="TableGrid"/>
        <w:tblpPr w:leftFromText="180" w:rightFromText="180" w:vertAnchor="text" w:horzAnchor="margin" w:tblpY="313"/>
        <w:tblW w:w="0" w:type="auto"/>
        <w:tblLook w:val="04A0" w:firstRow="1" w:lastRow="0" w:firstColumn="1" w:lastColumn="0" w:noHBand="0" w:noVBand="1"/>
      </w:tblPr>
      <w:tblGrid>
        <w:gridCol w:w="1870"/>
        <w:gridCol w:w="465"/>
        <w:gridCol w:w="450"/>
        <w:gridCol w:w="450"/>
        <w:gridCol w:w="450"/>
        <w:gridCol w:w="450"/>
      </w:tblGrid>
      <w:tr w:rsidR="00444DF3" w14:paraId="644F464B" w14:textId="77777777" w:rsidTr="00444DF3">
        <w:trPr>
          <w:ins w:id="139" w:author="Tami" w:date="2022-06-12T20:19:00Z"/>
        </w:trPr>
        <w:tc>
          <w:tcPr>
            <w:tcW w:w="1870" w:type="dxa"/>
          </w:tcPr>
          <w:p w14:paraId="6A6B5013" w14:textId="77777777" w:rsidR="00444DF3" w:rsidRPr="00FF045B" w:rsidRDefault="00444DF3" w:rsidP="00444DF3">
            <w:pPr>
              <w:widowControl w:val="0"/>
              <w:spacing w:line="360" w:lineRule="auto"/>
              <w:rPr>
                <w:ins w:id="140" w:author="Tami" w:date="2022-06-12T20:19:00Z"/>
                <w:rFonts w:eastAsia="Calibri" w:cstheme="minorHAnsi"/>
                <w:iCs/>
              </w:rPr>
            </w:pPr>
            <w:ins w:id="141" w:author="Tami" w:date="2022-06-12T20:19:00Z">
              <w:r w:rsidRPr="00FF045B">
                <w:rPr>
                  <w:rFonts w:eastAsia="Calibri" w:cstheme="minorHAnsi"/>
                  <w:iCs/>
                </w:rPr>
                <w:t>Name</w:t>
              </w:r>
            </w:ins>
          </w:p>
        </w:tc>
        <w:tc>
          <w:tcPr>
            <w:tcW w:w="465" w:type="dxa"/>
          </w:tcPr>
          <w:p w14:paraId="31EBCC09" w14:textId="77777777" w:rsidR="00444DF3" w:rsidRPr="00FF045B" w:rsidRDefault="00444DF3" w:rsidP="00444DF3">
            <w:pPr>
              <w:widowControl w:val="0"/>
              <w:spacing w:line="360" w:lineRule="auto"/>
              <w:rPr>
                <w:ins w:id="142" w:author="Tami" w:date="2022-06-12T20:19:00Z"/>
                <w:rFonts w:eastAsia="Calibri" w:cstheme="minorHAnsi"/>
                <w:iCs/>
              </w:rPr>
            </w:pPr>
            <w:ins w:id="143" w:author="Tami" w:date="2022-06-12T20:19:00Z">
              <w:r w:rsidRPr="00FF045B">
                <w:rPr>
                  <w:rFonts w:eastAsia="Calibri" w:cstheme="minorHAnsi"/>
                  <w:iCs/>
                </w:rPr>
                <w:t>#</w:t>
              </w:r>
            </w:ins>
          </w:p>
        </w:tc>
        <w:tc>
          <w:tcPr>
            <w:tcW w:w="450" w:type="dxa"/>
          </w:tcPr>
          <w:p w14:paraId="3DFF34A9" w14:textId="77777777" w:rsidR="00444DF3" w:rsidRPr="00FF045B" w:rsidRDefault="00444DF3" w:rsidP="00444DF3">
            <w:pPr>
              <w:widowControl w:val="0"/>
              <w:spacing w:line="360" w:lineRule="auto"/>
              <w:rPr>
                <w:ins w:id="144" w:author="Tami" w:date="2022-06-12T20:19:00Z"/>
                <w:rFonts w:eastAsia="Calibri" w:cstheme="minorHAnsi"/>
                <w:iCs/>
              </w:rPr>
            </w:pPr>
            <w:ins w:id="145" w:author="Tami" w:date="2022-06-12T20:19:00Z">
              <w:r w:rsidRPr="00FF045B">
                <w:rPr>
                  <w:rFonts w:eastAsia="Calibri" w:cstheme="minorHAnsi"/>
                  <w:iCs/>
                </w:rPr>
                <w:t>1</w:t>
              </w:r>
            </w:ins>
          </w:p>
        </w:tc>
        <w:tc>
          <w:tcPr>
            <w:tcW w:w="450" w:type="dxa"/>
          </w:tcPr>
          <w:p w14:paraId="02940480" w14:textId="77777777" w:rsidR="00444DF3" w:rsidRPr="00FF045B" w:rsidRDefault="00444DF3" w:rsidP="00444DF3">
            <w:pPr>
              <w:widowControl w:val="0"/>
              <w:spacing w:line="360" w:lineRule="auto"/>
              <w:rPr>
                <w:ins w:id="146" w:author="Tami" w:date="2022-06-12T20:19:00Z"/>
                <w:rFonts w:eastAsia="Calibri" w:cstheme="minorHAnsi"/>
                <w:iCs/>
              </w:rPr>
            </w:pPr>
            <w:ins w:id="147" w:author="Tami" w:date="2022-06-12T20:19:00Z">
              <w:r w:rsidRPr="00FF045B">
                <w:rPr>
                  <w:rFonts w:eastAsia="Calibri" w:cstheme="minorHAnsi"/>
                  <w:iCs/>
                </w:rPr>
                <w:t>2</w:t>
              </w:r>
            </w:ins>
          </w:p>
        </w:tc>
        <w:tc>
          <w:tcPr>
            <w:tcW w:w="450" w:type="dxa"/>
          </w:tcPr>
          <w:p w14:paraId="037D5275" w14:textId="77777777" w:rsidR="00444DF3" w:rsidRPr="00FF045B" w:rsidRDefault="00444DF3" w:rsidP="00444DF3">
            <w:pPr>
              <w:widowControl w:val="0"/>
              <w:spacing w:line="360" w:lineRule="auto"/>
              <w:rPr>
                <w:ins w:id="148" w:author="Tami" w:date="2022-06-12T20:19:00Z"/>
                <w:rFonts w:eastAsia="Calibri" w:cstheme="minorHAnsi"/>
                <w:iCs/>
              </w:rPr>
            </w:pPr>
            <w:ins w:id="149" w:author="Tami" w:date="2022-06-12T20:19:00Z">
              <w:r w:rsidRPr="00FF045B">
                <w:rPr>
                  <w:rFonts w:eastAsia="Calibri" w:cstheme="minorHAnsi"/>
                  <w:iCs/>
                </w:rPr>
                <w:t>3</w:t>
              </w:r>
            </w:ins>
          </w:p>
        </w:tc>
        <w:tc>
          <w:tcPr>
            <w:tcW w:w="450" w:type="dxa"/>
          </w:tcPr>
          <w:p w14:paraId="79D10F92" w14:textId="77777777" w:rsidR="00444DF3" w:rsidRPr="00FF045B" w:rsidRDefault="00444DF3" w:rsidP="00444DF3">
            <w:pPr>
              <w:widowControl w:val="0"/>
              <w:spacing w:line="360" w:lineRule="auto"/>
              <w:rPr>
                <w:ins w:id="150" w:author="Tami" w:date="2022-06-12T20:19:00Z"/>
                <w:rFonts w:eastAsia="Calibri" w:cstheme="minorHAnsi"/>
                <w:iCs/>
              </w:rPr>
            </w:pPr>
            <w:ins w:id="151" w:author="Tami" w:date="2022-06-12T20:19:00Z">
              <w:r w:rsidRPr="00FF045B">
                <w:rPr>
                  <w:rFonts w:eastAsia="Calibri" w:cstheme="minorHAnsi"/>
                  <w:iCs/>
                </w:rPr>
                <w:t>4</w:t>
              </w:r>
            </w:ins>
          </w:p>
        </w:tc>
      </w:tr>
      <w:tr w:rsidR="00444DF3" w14:paraId="26989747" w14:textId="77777777" w:rsidTr="00444DF3">
        <w:trPr>
          <w:ins w:id="152" w:author="Tami" w:date="2022-06-12T20:19:00Z"/>
        </w:trPr>
        <w:tc>
          <w:tcPr>
            <w:tcW w:w="1870" w:type="dxa"/>
          </w:tcPr>
          <w:p w14:paraId="50489C50" w14:textId="77777777" w:rsidR="00444DF3" w:rsidRPr="00FF045B" w:rsidRDefault="00444DF3" w:rsidP="00444DF3">
            <w:pPr>
              <w:widowControl w:val="0"/>
              <w:spacing w:line="360" w:lineRule="auto"/>
              <w:rPr>
                <w:ins w:id="153" w:author="Tami" w:date="2022-06-12T20:19:00Z"/>
                <w:rFonts w:eastAsia="Calibri" w:cstheme="minorHAnsi"/>
                <w:iCs/>
              </w:rPr>
            </w:pPr>
            <w:ins w:id="154" w:author="Tami" w:date="2022-06-12T20:19:00Z">
              <w:r w:rsidRPr="00FF045B">
                <w:rPr>
                  <w:rFonts w:eastAsia="Calibri" w:cstheme="minorHAnsi"/>
                  <w:iCs/>
                </w:rPr>
                <w:t>Darth</w:t>
              </w:r>
            </w:ins>
          </w:p>
        </w:tc>
        <w:tc>
          <w:tcPr>
            <w:tcW w:w="465" w:type="dxa"/>
          </w:tcPr>
          <w:p w14:paraId="0CA18694" w14:textId="77777777" w:rsidR="00444DF3" w:rsidRPr="00FF045B" w:rsidRDefault="00444DF3" w:rsidP="00444DF3">
            <w:pPr>
              <w:widowControl w:val="0"/>
              <w:spacing w:line="360" w:lineRule="auto"/>
              <w:rPr>
                <w:ins w:id="155" w:author="Tami" w:date="2022-06-12T20:19:00Z"/>
                <w:rFonts w:eastAsia="Calibri" w:cstheme="minorHAnsi"/>
                <w:iCs/>
              </w:rPr>
            </w:pPr>
            <w:ins w:id="156" w:author="Tami" w:date="2022-06-12T20:19:00Z">
              <w:r w:rsidRPr="00FF045B">
                <w:rPr>
                  <w:rFonts w:eastAsia="Calibri" w:cstheme="minorHAnsi"/>
                  <w:iCs/>
                </w:rPr>
                <w:t>1</w:t>
              </w:r>
            </w:ins>
          </w:p>
        </w:tc>
        <w:tc>
          <w:tcPr>
            <w:tcW w:w="450" w:type="dxa"/>
            <w:shd w:val="clear" w:color="auto" w:fill="000000" w:themeFill="text1"/>
          </w:tcPr>
          <w:p w14:paraId="2BB48341" w14:textId="77777777" w:rsidR="00444DF3" w:rsidRPr="00FF045B" w:rsidRDefault="00444DF3" w:rsidP="00444DF3">
            <w:pPr>
              <w:widowControl w:val="0"/>
              <w:spacing w:line="360" w:lineRule="auto"/>
              <w:rPr>
                <w:ins w:id="157" w:author="Tami" w:date="2022-06-12T20:19:00Z"/>
                <w:rFonts w:eastAsia="Calibri" w:cstheme="minorHAnsi"/>
                <w:iCs/>
              </w:rPr>
            </w:pPr>
          </w:p>
        </w:tc>
        <w:tc>
          <w:tcPr>
            <w:tcW w:w="450" w:type="dxa"/>
          </w:tcPr>
          <w:p w14:paraId="471C23E3" w14:textId="77777777" w:rsidR="00444DF3" w:rsidRPr="00FF045B" w:rsidRDefault="00444DF3" w:rsidP="00444DF3">
            <w:pPr>
              <w:widowControl w:val="0"/>
              <w:spacing w:line="360" w:lineRule="auto"/>
              <w:rPr>
                <w:ins w:id="158" w:author="Tami" w:date="2022-06-12T20:19:00Z"/>
                <w:rFonts w:eastAsia="Calibri" w:cstheme="minorHAnsi"/>
                <w:iCs/>
              </w:rPr>
            </w:pPr>
            <w:ins w:id="159" w:author="Tami" w:date="2022-06-12T20:19:00Z">
              <w:r w:rsidRPr="00FF045B">
                <w:rPr>
                  <w:rFonts w:eastAsia="Calibri" w:cstheme="minorHAnsi"/>
                  <w:iCs/>
                </w:rPr>
                <w:t>5</w:t>
              </w:r>
            </w:ins>
          </w:p>
        </w:tc>
        <w:tc>
          <w:tcPr>
            <w:tcW w:w="450" w:type="dxa"/>
            <w:shd w:val="clear" w:color="auto" w:fill="auto"/>
          </w:tcPr>
          <w:p w14:paraId="1D999C0D" w14:textId="77777777" w:rsidR="00444DF3" w:rsidRPr="00FF045B" w:rsidRDefault="00444DF3" w:rsidP="00444DF3">
            <w:pPr>
              <w:widowControl w:val="0"/>
              <w:spacing w:line="360" w:lineRule="auto"/>
              <w:rPr>
                <w:ins w:id="160" w:author="Tami" w:date="2022-06-12T20:19:00Z"/>
                <w:rFonts w:eastAsia="Calibri" w:cstheme="minorHAnsi"/>
                <w:iCs/>
              </w:rPr>
            </w:pPr>
            <w:ins w:id="161" w:author="Tami" w:date="2022-06-12T20:19:00Z">
              <w:r w:rsidRPr="00FF045B">
                <w:rPr>
                  <w:rFonts w:eastAsia="Calibri" w:cstheme="minorHAnsi"/>
                  <w:iCs/>
                </w:rPr>
                <w:t>5</w:t>
              </w:r>
            </w:ins>
          </w:p>
        </w:tc>
        <w:tc>
          <w:tcPr>
            <w:tcW w:w="450" w:type="dxa"/>
          </w:tcPr>
          <w:p w14:paraId="2904575F" w14:textId="77777777" w:rsidR="00444DF3" w:rsidRPr="00FF045B" w:rsidRDefault="00444DF3" w:rsidP="00444DF3">
            <w:pPr>
              <w:widowControl w:val="0"/>
              <w:spacing w:line="360" w:lineRule="auto"/>
              <w:rPr>
                <w:ins w:id="162" w:author="Tami" w:date="2022-06-12T20:19:00Z"/>
                <w:rFonts w:eastAsia="Calibri" w:cstheme="minorHAnsi"/>
                <w:iCs/>
              </w:rPr>
            </w:pPr>
            <w:ins w:id="163" w:author="Tami" w:date="2022-06-12T20:19:00Z">
              <w:r w:rsidRPr="00FF045B">
                <w:rPr>
                  <w:rFonts w:eastAsia="Calibri" w:cstheme="minorHAnsi"/>
                  <w:iCs/>
                </w:rPr>
                <w:t>5</w:t>
              </w:r>
            </w:ins>
          </w:p>
        </w:tc>
      </w:tr>
      <w:tr w:rsidR="00444DF3" w14:paraId="30E26E8D" w14:textId="77777777" w:rsidTr="00444DF3">
        <w:trPr>
          <w:ins w:id="164" w:author="Tami" w:date="2022-06-12T20:19:00Z"/>
        </w:trPr>
        <w:tc>
          <w:tcPr>
            <w:tcW w:w="1870" w:type="dxa"/>
          </w:tcPr>
          <w:p w14:paraId="46F0485F" w14:textId="77777777" w:rsidR="00444DF3" w:rsidRPr="00FF045B" w:rsidRDefault="00444DF3" w:rsidP="00444DF3">
            <w:pPr>
              <w:widowControl w:val="0"/>
              <w:spacing w:line="360" w:lineRule="auto"/>
              <w:rPr>
                <w:ins w:id="165" w:author="Tami" w:date="2022-06-12T20:19:00Z"/>
                <w:rFonts w:eastAsia="Calibri" w:cstheme="minorHAnsi"/>
                <w:iCs/>
              </w:rPr>
            </w:pPr>
            <w:ins w:id="166" w:author="Tami" w:date="2022-06-12T20:19:00Z">
              <w:r w:rsidRPr="00FF045B">
                <w:rPr>
                  <w:rFonts w:eastAsia="Calibri" w:cstheme="minorHAnsi"/>
                  <w:iCs/>
                </w:rPr>
                <w:t>Obi</w:t>
              </w:r>
            </w:ins>
          </w:p>
        </w:tc>
        <w:tc>
          <w:tcPr>
            <w:tcW w:w="465" w:type="dxa"/>
          </w:tcPr>
          <w:p w14:paraId="0B154C97" w14:textId="77777777" w:rsidR="00444DF3" w:rsidRPr="00FF045B" w:rsidRDefault="00444DF3" w:rsidP="00444DF3">
            <w:pPr>
              <w:widowControl w:val="0"/>
              <w:spacing w:line="360" w:lineRule="auto"/>
              <w:rPr>
                <w:ins w:id="167" w:author="Tami" w:date="2022-06-12T20:19:00Z"/>
                <w:rFonts w:eastAsia="Calibri" w:cstheme="minorHAnsi"/>
                <w:iCs/>
              </w:rPr>
            </w:pPr>
            <w:ins w:id="168" w:author="Tami" w:date="2022-06-12T20:19:00Z">
              <w:r w:rsidRPr="00FF045B">
                <w:rPr>
                  <w:rFonts w:eastAsia="Calibri" w:cstheme="minorHAnsi"/>
                  <w:iCs/>
                </w:rPr>
                <w:t>2</w:t>
              </w:r>
            </w:ins>
          </w:p>
        </w:tc>
        <w:tc>
          <w:tcPr>
            <w:tcW w:w="450" w:type="dxa"/>
          </w:tcPr>
          <w:p w14:paraId="4B27FBCB" w14:textId="77777777" w:rsidR="00444DF3" w:rsidRPr="00FF045B" w:rsidRDefault="00444DF3" w:rsidP="00444DF3">
            <w:pPr>
              <w:widowControl w:val="0"/>
              <w:spacing w:line="360" w:lineRule="auto"/>
              <w:rPr>
                <w:ins w:id="169" w:author="Tami" w:date="2022-06-12T20:19:00Z"/>
                <w:rFonts w:eastAsia="Calibri" w:cstheme="minorHAnsi"/>
                <w:iCs/>
              </w:rPr>
            </w:pPr>
            <w:ins w:id="170" w:author="Tami" w:date="2022-06-12T20:19:00Z">
              <w:r w:rsidRPr="00FF045B">
                <w:rPr>
                  <w:rFonts w:eastAsia="Calibri" w:cstheme="minorHAnsi"/>
                  <w:iCs/>
                </w:rPr>
                <w:t>4</w:t>
              </w:r>
            </w:ins>
          </w:p>
        </w:tc>
        <w:tc>
          <w:tcPr>
            <w:tcW w:w="450" w:type="dxa"/>
            <w:shd w:val="clear" w:color="auto" w:fill="000000" w:themeFill="text1"/>
          </w:tcPr>
          <w:p w14:paraId="57F38AC3" w14:textId="77777777" w:rsidR="00444DF3" w:rsidRPr="00FF045B" w:rsidRDefault="00444DF3" w:rsidP="00444DF3">
            <w:pPr>
              <w:widowControl w:val="0"/>
              <w:spacing w:line="360" w:lineRule="auto"/>
              <w:rPr>
                <w:ins w:id="171" w:author="Tami" w:date="2022-06-12T20:19:00Z"/>
                <w:rFonts w:eastAsia="Calibri" w:cstheme="minorHAnsi"/>
                <w:iCs/>
              </w:rPr>
            </w:pPr>
          </w:p>
        </w:tc>
        <w:tc>
          <w:tcPr>
            <w:tcW w:w="450" w:type="dxa"/>
            <w:shd w:val="clear" w:color="auto" w:fill="auto"/>
          </w:tcPr>
          <w:p w14:paraId="351F49E2" w14:textId="77777777" w:rsidR="00444DF3" w:rsidRPr="00FF045B" w:rsidRDefault="00444DF3" w:rsidP="00444DF3">
            <w:pPr>
              <w:widowControl w:val="0"/>
              <w:spacing w:line="360" w:lineRule="auto"/>
              <w:rPr>
                <w:ins w:id="172" w:author="Tami" w:date="2022-06-12T20:19:00Z"/>
                <w:rFonts w:eastAsia="Calibri" w:cstheme="minorHAnsi"/>
                <w:iCs/>
              </w:rPr>
            </w:pPr>
            <w:ins w:id="173" w:author="Tami" w:date="2022-06-12T20:19:00Z">
              <w:r w:rsidRPr="00FF045B">
                <w:rPr>
                  <w:rFonts w:eastAsia="Calibri" w:cstheme="minorHAnsi"/>
                  <w:iCs/>
                </w:rPr>
                <w:t>5</w:t>
              </w:r>
            </w:ins>
          </w:p>
        </w:tc>
        <w:tc>
          <w:tcPr>
            <w:tcW w:w="450" w:type="dxa"/>
          </w:tcPr>
          <w:p w14:paraId="0C624449" w14:textId="77777777" w:rsidR="00444DF3" w:rsidRPr="00FF045B" w:rsidRDefault="00444DF3" w:rsidP="00444DF3">
            <w:pPr>
              <w:widowControl w:val="0"/>
              <w:spacing w:line="360" w:lineRule="auto"/>
              <w:rPr>
                <w:ins w:id="174" w:author="Tami" w:date="2022-06-12T20:19:00Z"/>
                <w:rFonts w:eastAsia="Calibri" w:cstheme="minorHAnsi"/>
                <w:iCs/>
              </w:rPr>
            </w:pPr>
            <w:ins w:id="175" w:author="Tami" w:date="2022-06-12T20:19:00Z">
              <w:r w:rsidRPr="00FF045B">
                <w:rPr>
                  <w:rFonts w:eastAsia="Calibri" w:cstheme="minorHAnsi"/>
                  <w:iCs/>
                </w:rPr>
                <w:t>5</w:t>
              </w:r>
            </w:ins>
          </w:p>
        </w:tc>
      </w:tr>
      <w:tr w:rsidR="00444DF3" w14:paraId="3765EAB3" w14:textId="77777777" w:rsidTr="00444DF3">
        <w:trPr>
          <w:ins w:id="176" w:author="Tami" w:date="2022-06-12T20:19:00Z"/>
        </w:trPr>
        <w:tc>
          <w:tcPr>
            <w:tcW w:w="1870" w:type="dxa"/>
          </w:tcPr>
          <w:p w14:paraId="79B7DC61" w14:textId="77777777" w:rsidR="00444DF3" w:rsidRPr="00FF045B" w:rsidRDefault="00444DF3" w:rsidP="00444DF3">
            <w:pPr>
              <w:widowControl w:val="0"/>
              <w:spacing w:line="360" w:lineRule="auto"/>
              <w:rPr>
                <w:ins w:id="177" w:author="Tami" w:date="2022-06-12T20:19:00Z"/>
                <w:rFonts w:eastAsia="Calibri" w:cstheme="minorHAnsi"/>
                <w:iCs/>
              </w:rPr>
            </w:pPr>
            <w:ins w:id="178" w:author="Tami" w:date="2022-06-12T20:19:00Z">
              <w:r w:rsidRPr="00FF045B">
                <w:rPr>
                  <w:rFonts w:eastAsia="Calibri" w:cstheme="minorHAnsi"/>
                  <w:iCs/>
                </w:rPr>
                <w:t>Rey</w:t>
              </w:r>
            </w:ins>
          </w:p>
        </w:tc>
        <w:tc>
          <w:tcPr>
            <w:tcW w:w="465" w:type="dxa"/>
          </w:tcPr>
          <w:p w14:paraId="1D8E682E" w14:textId="77777777" w:rsidR="00444DF3" w:rsidRPr="00FF045B" w:rsidRDefault="00444DF3" w:rsidP="00444DF3">
            <w:pPr>
              <w:widowControl w:val="0"/>
              <w:spacing w:line="360" w:lineRule="auto"/>
              <w:rPr>
                <w:ins w:id="179" w:author="Tami" w:date="2022-06-12T20:19:00Z"/>
                <w:rFonts w:eastAsia="Calibri" w:cstheme="minorHAnsi"/>
                <w:iCs/>
              </w:rPr>
            </w:pPr>
            <w:ins w:id="180" w:author="Tami" w:date="2022-06-12T20:19:00Z">
              <w:r w:rsidRPr="00FF045B">
                <w:rPr>
                  <w:rFonts w:eastAsia="Calibri" w:cstheme="minorHAnsi"/>
                  <w:iCs/>
                </w:rPr>
                <w:t>3</w:t>
              </w:r>
            </w:ins>
          </w:p>
        </w:tc>
        <w:tc>
          <w:tcPr>
            <w:tcW w:w="450" w:type="dxa"/>
            <w:shd w:val="clear" w:color="auto" w:fill="auto"/>
          </w:tcPr>
          <w:p w14:paraId="7B3F78C3" w14:textId="77777777" w:rsidR="00444DF3" w:rsidRPr="00FF045B" w:rsidRDefault="00444DF3" w:rsidP="00444DF3">
            <w:pPr>
              <w:widowControl w:val="0"/>
              <w:spacing w:line="360" w:lineRule="auto"/>
              <w:rPr>
                <w:ins w:id="181" w:author="Tami" w:date="2022-06-12T20:19:00Z"/>
                <w:rFonts w:eastAsia="Calibri" w:cstheme="minorHAnsi"/>
                <w:iCs/>
              </w:rPr>
            </w:pPr>
            <w:ins w:id="182" w:author="Tami" w:date="2022-06-12T20:19:00Z">
              <w:r w:rsidRPr="00FF045B">
                <w:rPr>
                  <w:rFonts w:eastAsia="Calibri" w:cstheme="minorHAnsi"/>
                  <w:iCs/>
                </w:rPr>
                <w:t>0</w:t>
              </w:r>
            </w:ins>
          </w:p>
        </w:tc>
        <w:tc>
          <w:tcPr>
            <w:tcW w:w="450" w:type="dxa"/>
            <w:shd w:val="clear" w:color="auto" w:fill="auto"/>
          </w:tcPr>
          <w:p w14:paraId="4D08B8B1" w14:textId="77777777" w:rsidR="00444DF3" w:rsidRPr="00FF045B" w:rsidRDefault="00444DF3" w:rsidP="00444DF3">
            <w:pPr>
              <w:widowControl w:val="0"/>
              <w:spacing w:line="360" w:lineRule="auto"/>
              <w:rPr>
                <w:ins w:id="183" w:author="Tami" w:date="2022-06-12T20:19:00Z"/>
                <w:rFonts w:eastAsia="Calibri" w:cstheme="minorHAnsi"/>
                <w:iCs/>
              </w:rPr>
            </w:pPr>
            <w:ins w:id="184" w:author="Tami" w:date="2022-06-12T20:19:00Z">
              <w:r w:rsidRPr="00FF045B">
                <w:rPr>
                  <w:rFonts w:eastAsia="Calibri" w:cstheme="minorHAnsi"/>
                  <w:iCs/>
                </w:rPr>
                <w:t>1</w:t>
              </w:r>
            </w:ins>
          </w:p>
        </w:tc>
        <w:tc>
          <w:tcPr>
            <w:tcW w:w="450" w:type="dxa"/>
            <w:shd w:val="clear" w:color="auto" w:fill="000000" w:themeFill="text1"/>
          </w:tcPr>
          <w:p w14:paraId="62A22ED9" w14:textId="77777777" w:rsidR="00444DF3" w:rsidRPr="00FF045B" w:rsidRDefault="00444DF3" w:rsidP="00444DF3">
            <w:pPr>
              <w:widowControl w:val="0"/>
              <w:spacing w:line="360" w:lineRule="auto"/>
              <w:rPr>
                <w:ins w:id="185" w:author="Tami" w:date="2022-06-12T20:19:00Z"/>
                <w:rFonts w:eastAsia="Calibri" w:cstheme="minorHAnsi"/>
                <w:iCs/>
              </w:rPr>
            </w:pPr>
          </w:p>
        </w:tc>
        <w:tc>
          <w:tcPr>
            <w:tcW w:w="450" w:type="dxa"/>
            <w:shd w:val="clear" w:color="auto" w:fill="auto"/>
          </w:tcPr>
          <w:p w14:paraId="02EC1ECA" w14:textId="77777777" w:rsidR="00444DF3" w:rsidRPr="00FF045B" w:rsidRDefault="00444DF3" w:rsidP="00444DF3">
            <w:pPr>
              <w:widowControl w:val="0"/>
              <w:spacing w:line="360" w:lineRule="auto"/>
              <w:rPr>
                <w:ins w:id="186" w:author="Tami" w:date="2022-06-12T20:19:00Z"/>
                <w:rFonts w:eastAsia="Calibri" w:cstheme="minorHAnsi"/>
                <w:iCs/>
              </w:rPr>
            </w:pPr>
            <w:ins w:id="187" w:author="Tami" w:date="2022-06-12T20:19:00Z">
              <w:r w:rsidRPr="00FF045B">
                <w:rPr>
                  <w:rFonts w:eastAsia="Calibri" w:cstheme="minorHAnsi"/>
                  <w:iCs/>
                </w:rPr>
                <w:t>5</w:t>
              </w:r>
            </w:ins>
          </w:p>
        </w:tc>
      </w:tr>
      <w:tr w:rsidR="00444DF3" w14:paraId="25604FBB" w14:textId="77777777" w:rsidTr="00444DF3">
        <w:trPr>
          <w:ins w:id="188" w:author="Tami" w:date="2022-06-12T20:19:00Z"/>
        </w:trPr>
        <w:tc>
          <w:tcPr>
            <w:tcW w:w="1870" w:type="dxa"/>
          </w:tcPr>
          <w:p w14:paraId="5BE99B29" w14:textId="77777777" w:rsidR="00444DF3" w:rsidRPr="00FF045B" w:rsidRDefault="00444DF3" w:rsidP="00444DF3">
            <w:pPr>
              <w:widowControl w:val="0"/>
              <w:spacing w:line="360" w:lineRule="auto"/>
              <w:rPr>
                <w:ins w:id="189" w:author="Tami" w:date="2022-06-12T20:19:00Z"/>
                <w:rFonts w:eastAsia="Calibri" w:cstheme="minorHAnsi"/>
                <w:iCs/>
              </w:rPr>
            </w:pPr>
            <w:ins w:id="190" w:author="Tami" w:date="2022-06-12T20:19:00Z">
              <w:r>
                <w:rPr>
                  <w:rFonts w:eastAsia="Calibri" w:cstheme="minorHAnsi"/>
                  <w:iCs/>
                </w:rPr>
                <w:t>Jar-Jar</w:t>
              </w:r>
            </w:ins>
          </w:p>
        </w:tc>
        <w:tc>
          <w:tcPr>
            <w:tcW w:w="465" w:type="dxa"/>
          </w:tcPr>
          <w:p w14:paraId="2BF26556" w14:textId="77777777" w:rsidR="00444DF3" w:rsidRPr="00FF045B" w:rsidRDefault="00444DF3" w:rsidP="00444DF3">
            <w:pPr>
              <w:widowControl w:val="0"/>
              <w:spacing w:line="360" w:lineRule="auto"/>
              <w:rPr>
                <w:ins w:id="191" w:author="Tami" w:date="2022-06-12T20:19:00Z"/>
                <w:rFonts w:eastAsia="Calibri" w:cstheme="minorHAnsi"/>
                <w:iCs/>
              </w:rPr>
            </w:pPr>
            <w:ins w:id="192" w:author="Tami" w:date="2022-06-12T20:19:00Z">
              <w:r w:rsidRPr="00FF045B">
                <w:rPr>
                  <w:rFonts w:eastAsia="Calibri" w:cstheme="minorHAnsi"/>
                  <w:iCs/>
                </w:rPr>
                <w:t>4</w:t>
              </w:r>
            </w:ins>
          </w:p>
        </w:tc>
        <w:tc>
          <w:tcPr>
            <w:tcW w:w="450" w:type="dxa"/>
          </w:tcPr>
          <w:p w14:paraId="0D266E3C" w14:textId="77777777" w:rsidR="00444DF3" w:rsidRPr="00FF045B" w:rsidRDefault="00444DF3" w:rsidP="00444DF3">
            <w:pPr>
              <w:widowControl w:val="0"/>
              <w:spacing w:line="360" w:lineRule="auto"/>
              <w:rPr>
                <w:ins w:id="193" w:author="Tami" w:date="2022-06-12T20:19:00Z"/>
                <w:rFonts w:eastAsia="Calibri" w:cstheme="minorHAnsi"/>
                <w:iCs/>
              </w:rPr>
            </w:pPr>
            <w:ins w:id="194" w:author="Tami" w:date="2022-06-12T20:19:00Z">
              <w:r w:rsidRPr="00FF045B">
                <w:rPr>
                  <w:rFonts w:eastAsia="Calibri" w:cstheme="minorHAnsi"/>
                  <w:iCs/>
                </w:rPr>
                <w:t>0</w:t>
              </w:r>
            </w:ins>
          </w:p>
        </w:tc>
        <w:tc>
          <w:tcPr>
            <w:tcW w:w="450" w:type="dxa"/>
          </w:tcPr>
          <w:p w14:paraId="165FAD0C" w14:textId="77777777" w:rsidR="00444DF3" w:rsidRPr="00FF045B" w:rsidRDefault="00444DF3" w:rsidP="00444DF3">
            <w:pPr>
              <w:widowControl w:val="0"/>
              <w:spacing w:line="360" w:lineRule="auto"/>
              <w:rPr>
                <w:ins w:id="195" w:author="Tami" w:date="2022-06-12T20:19:00Z"/>
                <w:rFonts w:eastAsia="Calibri" w:cstheme="minorHAnsi"/>
                <w:iCs/>
              </w:rPr>
            </w:pPr>
            <w:ins w:id="196" w:author="Tami" w:date="2022-06-12T20:19:00Z">
              <w:r w:rsidRPr="00FF045B">
                <w:rPr>
                  <w:rFonts w:eastAsia="Calibri" w:cstheme="minorHAnsi"/>
                  <w:iCs/>
                </w:rPr>
                <w:t>1</w:t>
              </w:r>
            </w:ins>
          </w:p>
        </w:tc>
        <w:tc>
          <w:tcPr>
            <w:tcW w:w="450" w:type="dxa"/>
            <w:shd w:val="clear" w:color="auto" w:fill="auto"/>
          </w:tcPr>
          <w:p w14:paraId="6F7E5024" w14:textId="77777777" w:rsidR="00444DF3" w:rsidRPr="00FF045B" w:rsidRDefault="00444DF3" w:rsidP="00444DF3">
            <w:pPr>
              <w:widowControl w:val="0"/>
              <w:spacing w:line="360" w:lineRule="auto"/>
              <w:rPr>
                <w:ins w:id="197" w:author="Tami" w:date="2022-06-12T20:19:00Z"/>
                <w:rFonts w:eastAsia="Calibri" w:cstheme="minorHAnsi"/>
                <w:iCs/>
              </w:rPr>
            </w:pPr>
            <w:ins w:id="198" w:author="Tami" w:date="2022-06-12T20:19:00Z">
              <w:r w:rsidRPr="00FF045B">
                <w:rPr>
                  <w:rFonts w:eastAsia="Calibri" w:cstheme="minorHAnsi"/>
                  <w:iCs/>
                </w:rPr>
                <w:t>2</w:t>
              </w:r>
            </w:ins>
          </w:p>
        </w:tc>
        <w:tc>
          <w:tcPr>
            <w:tcW w:w="450" w:type="dxa"/>
            <w:shd w:val="clear" w:color="auto" w:fill="000000" w:themeFill="text1"/>
          </w:tcPr>
          <w:p w14:paraId="5BD56A6A" w14:textId="77777777" w:rsidR="00444DF3" w:rsidRPr="00FF045B" w:rsidRDefault="00444DF3" w:rsidP="00444DF3">
            <w:pPr>
              <w:widowControl w:val="0"/>
              <w:spacing w:line="360" w:lineRule="auto"/>
              <w:rPr>
                <w:ins w:id="199" w:author="Tami" w:date="2022-06-12T20:19:00Z"/>
                <w:rFonts w:eastAsia="Calibri" w:cstheme="minorHAnsi"/>
                <w:iCs/>
              </w:rPr>
            </w:pPr>
          </w:p>
        </w:tc>
      </w:tr>
    </w:tbl>
    <w:tbl>
      <w:tblPr>
        <w:tblStyle w:val="TableGrid"/>
        <w:tblpPr w:leftFromText="180" w:rightFromText="180" w:vertAnchor="text" w:horzAnchor="page" w:tblpX="5742" w:tblpY="315"/>
        <w:tblW w:w="0" w:type="auto"/>
        <w:tblLook w:val="04A0" w:firstRow="1" w:lastRow="0" w:firstColumn="1" w:lastColumn="0" w:noHBand="0" w:noVBand="1"/>
      </w:tblPr>
      <w:tblGrid>
        <w:gridCol w:w="450"/>
        <w:gridCol w:w="460"/>
        <w:gridCol w:w="460"/>
        <w:gridCol w:w="551"/>
        <w:gridCol w:w="450"/>
      </w:tblGrid>
      <w:tr w:rsidR="00136343" w14:paraId="4F765FB2" w14:textId="77777777" w:rsidTr="00136343">
        <w:trPr>
          <w:ins w:id="200" w:author="Tami" w:date="2022-06-12T21:59:00Z"/>
        </w:trPr>
        <w:tc>
          <w:tcPr>
            <w:tcW w:w="450" w:type="dxa"/>
          </w:tcPr>
          <w:p w14:paraId="0C89F789" w14:textId="77777777" w:rsidR="00136343" w:rsidRPr="00FF045B" w:rsidRDefault="00136343" w:rsidP="00136343">
            <w:pPr>
              <w:widowControl w:val="0"/>
              <w:spacing w:line="360" w:lineRule="auto"/>
              <w:rPr>
                <w:ins w:id="201" w:author="Tami" w:date="2022-06-12T21:59:00Z"/>
                <w:rFonts w:eastAsia="Calibri" w:cstheme="minorHAnsi"/>
                <w:iCs/>
              </w:rPr>
            </w:pPr>
            <w:ins w:id="202" w:author="Tami" w:date="2022-06-12T21:59:00Z">
              <w:r w:rsidRPr="00FF045B">
                <w:rPr>
                  <w:rFonts w:eastAsia="Calibri" w:cstheme="minorHAnsi"/>
                  <w:iCs/>
                </w:rPr>
                <w:t>V</w:t>
              </w:r>
            </w:ins>
          </w:p>
        </w:tc>
        <w:tc>
          <w:tcPr>
            <w:tcW w:w="460" w:type="dxa"/>
          </w:tcPr>
          <w:p w14:paraId="23E9F1AD" w14:textId="77777777" w:rsidR="00136343" w:rsidRPr="00FF045B" w:rsidRDefault="00136343" w:rsidP="00136343">
            <w:pPr>
              <w:widowControl w:val="0"/>
              <w:spacing w:line="360" w:lineRule="auto"/>
              <w:rPr>
                <w:ins w:id="203" w:author="Tami" w:date="2022-06-12T21:59:00Z"/>
                <w:rFonts w:eastAsia="Calibri" w:cstheme="minorHAnsi"/>
                <w:iCs/>
              </w:rPr>
            </w:pPr>
            <w:ins w:id="204" w:author="Tami" w:date="2022-06-12T21:59:00Z">
              <w:r w:rsidRPr="00FF045B">
                <w:rPr>
                  <w:rFonts w:eastAsia="Calibri" w:cstheme="minorHAnsi"/>
                  <w:iCs/>
                </w:rPr>
                <w:t>TS</w:t>
              </w:r>
            </w:ins>
          </w:p>
        </w:tc>
        <w:tc>
          <w:tcPr>
            <w:tcW w:w="460" w:type="dxa"/>
          </w:tcPr>
          <w:p w14:paraId="60E94872" w14:textId="77777777" w:rsidR="00136343" w:rsidRPr="00FF045B" w:rsidRDefault="00136343" w:rsidP="00136343">
            <w:pPr>
              <w:widowControl w:val="0"/>
              <w:spacing w:line="360" w:lineRule="auto"/>
              <w:rPr>
                <w:ins w:id="205" w:author="Tami" w:date="2022-06-12T21:59:00Z"/>
                <w:rFonts w:eastAsia="Calibri" w:cstheme="minorHAnsi"/>
                <w:iCs/>
              </w:rPr>
            </w:pPr>
            <w:ins w:id="206" w:author="Tami" w:date="2022-06-12T21:59:00Z">
              <w:r w:rsidRPr="00FF045B">
                <w:rPr>
                  <w:rFonts w:eastAsia="Calibri" w:cstheme="minorHAnsi"/>
                  <w:iCs/>
                </w:rPr>
                <w:t>TR</w:t>
              </w:r>
            </w:ins>
          </w:p>
        </w:tc>
        <w:tc>
          <w:tcPr>
            <w:tcW w:w="551" w:type="dxa"/>
          </w:tcPr>
          <w:p w14:paraId="708D2C01" w14:textId="77777777" w:rsidR="00136343" w:rsidRPr="00FF045B" w:rsidRDefault="00136343" w:rsidP="00136343">
            <w:pPr>
              <w:widowControl w:val="0"/>
              <w:spacing w:line="360" w:lineRule="auto"/>
              <w:rPr>
                <w:ins w:id="207" w:author="Tami" w:date="2022-06-12T21:59:00Z"/>
                <w:rFonts w:eastAsia="Calibri" w:cstheme="minorHAnsi"/>
                <w:iCs/>
              </w:rPr>
            </w:pPr>
            <w:ins w:id="208" w:author="Tami" w:date="2022-06-12T21:59:00Z">
              <w:r w:rsidRPr="00FF045B">
                <w:rPr>
                  <w:rFonts w:eastAsia="Calibri" w:cstheme="minorHAnsi"/>
                  <w:iCs/>
                </w:rPr>
                <w:t>Ind</w:t>
              </w:r>
            </w:ins>
          </w:p>
        </w:tc>
        <w:tc>
          <w:tcPr>
            <w:tcW w:w="450" w:type="dxa"/>
          </w:tcPr>
          <w:p w14:paraId="72DE2676" w14:textId="77777777" w:rsidR="00136343" w:rsidRPr="00FF045B" w:rsidRDefault="00136343" w:rsidP="00136343">
            <w:pPr>
              <w:widowControl w:val="0"/>
              <w:spacing w:line="360" w:lineRule="auto"/>
              <w:rPr>
                <w:ins w:id="209" w:author="Tami" w:date="2022-06-12T21:59:00Z"/>
                <w:rFonts w:eastAsia="Calibri" w:cstheme="minorHAnsi"/>
                <w:iCs/>
              </w:rPr>
            </w:pPr>
            <w:ins w:id="210" w:author="Tami" w:date="2022-06-12T21:59:00Z">
              <w:r w:rsidRPr="00FF045B">
                <w:rPr>
                  <w:rFonts w:eastAsia="Calibri" w:cstheme="minorHAnsi"/>
                  <w:iCs/>
                </w:rPr>
                <w:t>Pl</w:t>
              </w:r>
            </w:ins>
          </w:p>
        </w:tc>
      </w:tr>
      <w:tr w:rsidR="00136343" w14:paraId="5A705DA9" w14:textId="77777777" w:rsidTr="00136343">
        <w:trPr>
          <w:ins w:id="211" w:author="Tami" w:date="2022-06-12T21:59:00Z"/>
        </w:trPr>
        <w:tc>
          <w:tcPr>
            <w:tcW w:w="450" w:type="dxa"/>
          </w:tcPr>
          <w:p w14:paraId="0B421FFC" w14:textId="77777777" w:rsidR="00136343" w:rsidRPr="00FF045B" w:rsidRDefault="00136343" w:rsidP="00136343">
            <w:pPr>
              <w:widowControl w:val="0"/>
              <w:spacing w:line="360" w:lineRule="auto"/>
              <w:rPr>
                <w:ins w:id="212" w:author="Tami" w:date="2022-06-12T21:59:00Z"/>
                <w:rFonts w:eastAsia="Calibri" w:cstheme="minorHAnsi"/>
                <w:iCs/>
              </w:rPr>
            </w:pPr>
            <w:ins w:id="213" w:author="Tami" w:date="2022-06-12T21:59:00Z">
              <w:r w:rsidRPr="00FF045B">
                <w:rPr>
                  <w:rFonts w:eastAsia="Calibri" w:cstheme="minorHAnsi"/>
                  <w:iCs/>
                </w:rPr>
                <w:t>3</w:t>
              </w:r>
            </w:ins>
          </w:p>
        </w:tc>
        <w:tc>
          <w:tcPr>
            <w:tcW w:w="460" w:type="dxa"/>
          </w:tcPr>
          <w:p w14:paraId="02D1C4BE" w14:textId="77777777" w:rsidR="00136343" w:rsidRPr="00FF045B" w:rsidRDefault="00136343" w:rsidP="00136343">
            <w:pPr>
              <w:widowControl w:val="0"/>
              <w:spacing w:line="360" w:lineRule="auto"/>
              <w:rPr>
                <w:ins w:id="214" w:author="Tami" w:date="2022-06-12T21:59:00Z"/>
                <w:rFonts w:eastAsia="Calibri" w:cstheme="minorHAnsi"/>
                <w:iCs/>
              </w:rPr>
            </w:pPr>
            <w:ins w:id="215" w:author="Tami" w:date="2022-06-12T21:59:00Z">
              <w:r w:rsidRPr="00FF045B">
                <w:rPr>
                  <w:rFonts w:eastAsia="Calibri" w:cstheme="minorHAnsi"/>
                  <w:iCs/>
                </w:rPr>
                <w:t>15</w:t>
              </w:r>
            </w:ins>
          </w:p>
        </w:tc>
        <w:tc>
          <w:tcPr>
            <w:tcW w:w="460" w:type="dxa"/>
          </w:tcPr>
          <w:p w14:paraId="4475575C" w14:textId="77777777" w:rsidR="00136343" w:rsidRPr="00FF045B" w:rsidRDefault="00136343" w:rsidP="00136343">
            <w:pPr>
              <w:widowControl w:val="0"/>
              <w:spacing w:line="360" w:lineRule="auto"/>
              <w:rPr>
                <w:ins w:id="216" w:author="Tami" w:date="2022-06-12T21:59:00Z"/>
                <w:rFonts w:eastAsia="Calibri" w:cstheme="minorHAnsi"/>
                <w:iCs/>
              </w:rPr>
            </w:pPr>
            <w:ins w:id="217" w:author="Tami" w:date="2022-06-12T21:59:00Z">
              <w:r w:rsidRPr="00FF045B">
                <w:rPr>
                  <w:rFonts w:eastAsia="Calibri" w:cstheme="minorHAnsi"/>
                  <w:iCs/>
                </w:rPr>
                <w:t>4</w:t>
              </w:r>
            </w:ins>
          </w:p>
        </w:tc>
        <w:tc>
          <w:tcPr>
            <w:tcW w:w="551" w:type="dxa"/>
          </w:tcPr>
          <w:p w14:paraId="64A52FF3" w14:textId="77777777" w:rsidR="00136343" w:rsidRPr="00FF045B" w:rsidRDefault="00136343" w:rsidP="00136343">
            <w:pPr>
              <w:widowControl w:val="0"/>
              <w:spacing w:line="360" w:lineRule="auto"/>
              <w:rPr>
                <w:ins w:id="218" w:author="Tami" w:date="2022-06-12T21:59:00Z"/>
                <w:rFonts w:eastAsia="Calibri" w:cstheme="minorHAnsi"/>
                <w:iCs/>
              </w:rPr>
            </w:pPr>
            <w:ins w:id="219" w:author="Tami" w:date="2022-06-12T21:59:00Z">
              <w:r w:rsidRPr="00FF045B">
                <w:rPr>
                  <w:rFonts w:eastAsia="Calibri" w:cstheme="minorHAnsi"/>
                  <w:iCs/>
                </w:rPr>
                <w:t>11</w:t>
              </w:r>
            </w:ins>
          </w:p>
        </w:tc>
        <w:tc>
          <w:tcPr>
            <w:tcW w:w="450" w:type="dxa"/>
          </w:tcPr>
          <w:p w14:paraId="302D71B8" w14:textId="77777777" w:rsidR="00136343" w:rsidRPr="00FF045B" w:rsidRDefault="00136343" w:rsidP="00136343">
            <w:pPr>
              <w:widowControl w:val="0"/>
              <w:spacing w:line="360" w:lineRule="auto"/>
              <w:rPr>
                <w:ins w:id="220" w:author="Tami" w:date="2022-06-12T21:59:00Z"/>
                <w:rFonts w:eastAsia="Calibri" w:cstheme="minorHAnsi"/>
                <w:iCs/>
              </w:rPr>
            </w:pPr>
            <w:ins w:id="221" w:author="Tami" w:date="2022-06-12T21:59:00Z">
              <w:r w:rsidRPr="00FF045B">
                <w:rPr>
                  <w:rFonts w:eastAsia="Calibri" w:cstheme="minorHAnsi"/>
                  <w:iCs/>
                </w:rPr>
                <w:t>1</w:t>
              </w:r>
            </w:ins>
          </w:p>
        </w:tc>
      </w:tr>
      <w:tr w:rsidR="00136343" w14:paraId="1BD43481" w14:textId="77777777" w:rsidTr="00136343">
        <w:trPr>
          <w:ins w:id="222" w:author="Tami" w:date="2022-06-12T21:59:00Z"/>
        </w:trPr>
        <w:tc>
          <w:tcPr>
            <w:tcW w:w="450" w:type="dxa"/>
          </w:tcPr>
          <w:p w14:paraId="23C5F09E" w14:textId="77777777" w:rsidR="00136343" w:rsidRPr="00FF045B" w:rsidRDefault="00136343" w:rsidP="00136343">
            <w:pPr>
              <w:widowControl w:val="0"/>
              <w:spacing w:line="360" w:lineRule="auto"/>
              <w:rPr>
                <w:ins w:id="223" w:author="Tami" w:date="2022-06-12T21:59:00Z"/>
                <w:rFonts w:eastAsia="Calibri" w:cstheme="minorHAnsi"/>
                <w:iCs/>
              </w:rPr>
            </w:pPr>
            <w:ins w:id="224" w:author="Tami" w:date="2022-06-12T21:59:00Z">
              <w:r w:rsidRPr="00FF045B">
                <w:rPr>
                  <w:rFonts w:eastAsia="Calibri" w:cstheme="minorHAnsi"/>
                  <w:iCs/>
                </w:rPr>
                <w:t>2</w:t>
              </w:r>
            </w:ins>
          </w:p>
        </w:tc>
        <w:tc>
          <w:tcPr>
            <w:tcW w:w="460" w:type="dxa"/>
          </w:tcPr>
          <w:p w14:paraId="7BAC972A" w14:textId="77777777" w:rsidR="00136343" w:rsidRPr="00FF045B" w:rsidRDefault="00136343" w:rsidP="00136343">
            <w:pPr>
              <w:widowControl w:val="0"/>
              <w:spacing w:line="360" w:lineRule="auto"/>
              <w:rPr>
                <w:ins w:id="225" w:author="Tami" w:date="2022-06-12T21:59:00Z"/>
                <w:rFonts w:eastAsia="Calibri" w:cstheme="minorHAnsi"/>
                <w:iCs/>
              </w:rPr>
            </w:pPr>
            <w:ins w:id="226" w:author="Tami" w:date="2022-06-12T21:59:00Z">
              <w:r w:rsidRPr="00FF045B">
                <w:rPr>
                  <w:rFonts w:eastAsia="Calibri" w:cstheme="minorHAnsi"/>
                  <w:iCs/>
                </w:rPr>
                <w:t>14</w:t>
              </w:r>
            </w:ins>
          </w:p>
        </w:tc>
        <w:tc>
          <w:tcPr>
            <w:tcW w:w="460" w:type="dxa"/>
          </w:tcPr>
          <w:p w14:paraId="2730282F" w14:textId="77777777" w:rsidR="00136343" w:rsidRPr="00FF045B" w:rsidRDefault="00136343" w:rsidP="00136343">
            <w:pPr>
              <w:widowControl w:val="0"/>
              <w:spacing w:line="360" w:lineRule="auto"/>
              <w:rPr>
                <w:ins w:id="227" w:author="Tami" w:date="2022-06-12T21:59:00Z"/>
                <w:rFonts w:eastAsia="Calibri" w:cstheme="minorHAnsi"/>
                <w:iCs/>
              </w:rPr>
            </w:pPr>
            <w:ins w:id="228" w:author="Tami" w:date="2022-06-12T21:59:00Z">
              <w:r w:rsidRPr="00FF045B">
                <w:rPr>
                  <w:rFonts w:eastAsia="Calibri" w:cstheme="minorHAnsi"/>
                  <w:iCs/>
                </w:rPr>
                <w:t>7</w:t>
              </w:r>
            </w:ins>
          </w:p>
        </w:tc>
        <w:tc>
          <w:tcPr>
            <w:tcW w:w="551" w:type="dxa"/>
          </w:tcPr>
          <w:p w14:paraId="7D826BB6" w14:textId="77777777" w:rsidR="00136343" w:rsidRPr="00FF045B" w:rsidRDefault="00136343" w:rsidP="00136343">
            <w:pPr>
              <w:widowControl w:val="0"/>
              <w:spacing w:line="360" w:lineRule="auto"/>
              <w:rPr>
                <w:ins w:id="229" w:author="Tami" w:date="2022-06-12T21:59:00Z"/>
                <w:rFonts w:eastAsia="Calibri" w:cstheme="minorHAnsi"/>
                <w:iCs/>
              </w:rPr>
            </w:pPr>
            <w:ins w:id="230" w:author="Tami" w:date="2022-06-12T21:59:00Z">
              <w:r w:rsidRPr="00FF045B">
                <w:rPr>
                  <w:rFonts w:eastAsia="Calibri" w:cstheme="minorHAnsi"/>
                  <w:iCs/>
                </w:rPr>
                <w:t>7</w:t>
              </w:r>
            </w:ins>
          </w:p>
        </w:tc>
        <w:tc>
          <w:tcPr>
            <w:tcW w:w="450" w:type="dxa"/>
          </w:tcPr>
          <w:p w14:paraId="0F6B20C1" w14:textId="77777777" w:rsidR="00136343" w:rsidRPr="00FF045B" w:rsidRDefault="00136343" w:rsidP="00136343">
            <w:pPr>
              <w:widowControl w:val="0"/>
              <w:spacing w:line="360" w:lineRule="auto"/>
              <w:rPr>
                <w:ins w:id="231" w:author="Tami" w:date="2022-06-12T21:59:00Z"/>
                <w:rFonts w:eastAsia="Calibri" w:cstheme="minorHAnsi"/>
                <w:iCs/>
              </w:rPr>
            </w:pPr>
            <w:ins w:id="232" w:author="Tami" w:date="2022-06-12T21:59:00Z">
              <w:r w:rsidRPr="00FF045B">
                <w:rPr>
                  <w:rFonts w:eastAsia="Calibri" w:cstheme="minorHAnsi"/>
                  <w:iCs/>
                </w:rPr>
                <w:t>2</w:t>
              </w:r>
            </w:ins>
          </w:p>
        </w:tc>
      </w:tr>
      <w:tr w:rsidR="00136343" w14:paraId="0CABD723" w14:textId="77777777" w:rsidTr="00136343">
        <w:trPr>
          <w:ins w:id="233" w:author="Tami" w:date="2022-06-12T21:59:00Z"/>
        </w:trPr>
        <w:tc>
          <w:tcPr>
            <w:tcW w:w="450" w:type="dxa"/>
          </w:tcPr>
          <w:p w14:paraId="36EEE8AB" w14:textId="77777777" w:rsidR="00136343" w:rsidRPr="00FF045B" w:rsidRDefault="00136343" w:rsidP="00136343">
            <w:pPr>
              <w:widowControl w:val="0"/>
              <w:spacing w:line="360" w:lineRule="auto"/>
              <w:rPr>
                <w:ins w:id="234" w:author="Tami" w:date="2022-06-12T21:59:00Z"/>
                <w:rFonts w:eastAsia="Calibri" w:cstheme="minorHAnsi"/>
                <w:iCs/>
              </w:rPr>
            </w:pPr>
            <w:ins w:id="235" w:author="Tami" w:date="2022-06-12T21:59:00Z">
              <w:r w:rsidRPr="00FF045B">
                <w:rPr>
                  <w:rFonts w:eastAsia="Calibri" w:cstheme="minorHAnsi"/>
                  <w:iCs/>
                </w:rPr>
                <w:t>1</w:t>
              </w:r>
            </w:ins>
          </w:p>
        </w:tc>
        <w:tc>
          <w:tcPr>
            <w:tcW w:w="460" w:type="dxa"/>
          </w:tcPr>
          <w:p w14:paraId="0660BD9E" w14:textId="77777777" w:rsidR="00136343" w:rsidRPr="00FF045B" w:rsidRDefault="00136343" w:rsidP="00136343">
            <w:pPr>
              <w:widowControl w:val="0"/>
              <w:spacing w:line="360" w:lineRule="auto"/>
              <w:rPr>
                <w:ins w:id="236" w:author="Tami" w:date="2022-06-12T21:59:00Z"/>
                <w:rFonts w:eastAsia="Calibri" w:cstheme="minorHAnsi"/>
                <w:iCs/>
              </w:rPr>
            </w:pPr>
            <w:ins w:id="237" w:author="Tami" w:date="2022-06-12T21:59:00Z">
              <w:r w:rsidRPr="00FF045B">
                <w:rPr>
                  <w:rFonts w:eastAsia="Calibri" w:cstheme="minorHAnsi"/>
                  <w:iCs/>
                </w:rPr>
                <w:t>7</w:t>
              </w:r>
            </w:ins>
          </w:p>
        </w:tc>
        <w:tc>
          <w:tcPr>
            <w:tcW w:w="460" w:type="dxa"/>
          </w:tcPr>
          <w:p w14:paraId="4857138A" w14:textId="77777777" w:rsidR="00136343" w:rsidRPr="00FF045B" w:rsidRDefault="00136343" w:rsidP="00136343">
            <w:pPr>
              <w:widowControl w:val="0"/>
              <w:spacing w:line="360" w:lineRule="auto"/>
              <w:rPr>
                <w:ins w:id="238" w:author="Tami" w:date="2022-06-12T21:59:00Z"/>
                <w:rFonts w:eastAsia="Calibri" w:cstheme="minorHAnsi"/>
                <w:iCs/>
              </w:rPr>
            </w:pPr>
            <w:ins w:id="239" w:author="Tami" w:date="2022-06-12T21:59:00Z">
              <w:r w:rsidRPr="00FF045B">
                <w:rPr>
                  <w:rFonts w:eastAsia="Calibri" w:cstheme="minorHAnsi"/>
                  <w:iCs/>
                </w:rPr>
                <w:t>12</w:t>
              </w:r>
            </w:ins>
          </w:p>
        </w:tc>
        <w:tc>
          <w:tcPr>
            <w:tcW w:w="551" w:type="dxa"/>
          </w:tcPr>
          <w:p w14:paraId="4F95775D" w14:textId="77777777" w:rsidR="00136343" w:rsidRPr="00FF045B" w:rsidRDefault="00136343" w:rsidP="00136343">
            <w:pPr>
              <w:widowControl w:val="0"/>
              <w:spacing w:line="360" w:lineRule="auto"/>
              <w:rPr>
                <w:ins w:id="240" w:author="Tami" w:date="2022-06-12T21:59:00Z"/>
                <w:rFonts w:eastAsia="Calibri" w:cstheme="minorHAnsi"/>
                <w:iCs/>
              </w:rPr>
            </w:pPr>
            <w:ins w:id="241" w:author="Tami" w:date="2022-06-12T21:59:00Z">
              <w:r w:rsidRPr="00FF045B">
                <w:rPr>
                  <w:rFonts w:eastAsia="Calibri" w:cstheme="minorHAnsi"/>
                  <w:iCs/>
                </w:rPr>
                <w:t>-5</w:t>
              </w:r>
            </w:ins>
          </w:p>
        </w:tc>
        <w:tc>
          <w:tcPr>
            <w:tcW w:w="450" w:type="dxa"/>
          </w:tcPr>
          <w:p w14:paraId="341109A5" w14:textId="77777777" w:rsidR="00136343" w:rsidRPr="00FF045B" w:rsidRDefault="00136343" w:rsidP="00136343">
            <w:pPr>
              <w:widowControl w:val="0"/>
              <w:spacing w:line="360" w:lineRule="auto"/>
              <w:rPr>
                <w:ins w:id="242" w:author="Tami" w:date="2022-06-12T21:59:00Z"/>
                <w:rFonts w:eastAsia="Calibri" w:cstheme="minorHAnsi"/>
                <w:iCs/>
              </w:rPr>
            </w:pPr>
            <w:ins w:id="243" w:author="Tami" w:date="2022-06-12T21:59:00Z">
              <w:r w:rsidRPr="00FF045B">
                <w:rPr>
                  <w:rFonts w:eastAsia="Calibri" w:cstheme="minorHAnsi"/>
                  <w:iCs/>
                </w:rPr>
                <w:t>3</w:t>
              </w:r>
            </w:ins>
          </w:p>
        </w:tc>
      </w:tr>
      <w:tr w:rsidR="00136343" w14:paraId="74DD3060" w14:textId="77777777" w:rsidTr="00136343">
        <w:trPr>
          <w:ins w:id="244" w:author="Tami" w:date="2022-06-12T21:59:00Z"/>
        </w:trPr>
        <w:tc>
          <w:tcPr>
            <w:tcW w:w="450" w:type="dxa"/>
          </w:tcPr>
          <w:p w14:paraId="3769052D" w14:textId="77777777" w:rsidR="00136343" w:rsidRPr="00FF045B" w:rsidRDefault="00136343" w:rsidP="00136343">
            <w:pPr>
              <w:widowControl w:val="0"/>
              <w:spacing w:line="360" w:lineRule="auto"/>
              <w:rPr>
                <w:ins w:id="245" w:author="Tami" w:date="2022-06-12T21:59:00Z"/>
                <w:rFonts w:eastAsia="Calibri" w:cstheme="minorHAnsi"/>
                <w:iCs/>
              </w:rPr>
            </w:pPr>
            <w:ins w:id="246" w:author="Tami" w:date="2022-06-12T21:59:00Z">
              <w:r w:rsidRPr="00FF045B">
                <w:rPr>
                  <w:rFonts w:eastAsia="Calibri" w:cstheme="minorHAnsi"/>
                  <w:iCs/>
                </w:rPr>
                <w:t>0</w:t>
              </w:r>
            </w:ins>
          </w:p>
        </w:tc>
        <w:tc>
          <w:tcPr>
            <w:tcW w:w="460" w:type="dxa"/>
          </w:tcPr>
          <w:p w14:paraId="52F8504F" w14:textId="77777777" w:rsidR="00136343" w:rsidRPr="00FF045B" w:rsidRDefault="00136343" w:rsidP="00136343">
            <w:pPr>
              <w:widowControl w:val="0"/>
              <w:spacing w:line="360" w:lineRule="auto"/>
              <w:rPr>
                <w:ins w:id="247" w:author="Tami" w:date="2022-06-12T21:59:00Z"/>
                <w:rFonts w:eastAsia="Calibri" w:cstheme="minorHAnsi"/>
                <w:iCs/>
              </w:rPr>
            </w:pPr>
            <w:ins w:id="248" w:author="Tami" w:date="2022-06-12T21:59:00Z">
              <w:r w:rsidRPr="00FF045B">
                <w:rPr>
                  <w:rFonts w:eastAsia="Calibri" w:cstheme="minorHAnsi"/>
                  <w:iCs/>
                </w:rPr>
                <w:t>3</w:t>
              </w:r>
            </w:ins>
          </w:p>
        </w:tc>
        <w:tc>
          <w:tcPr>
            <w:tcW w:w="460" w:type="dxa"/>
          </w:tcPr>
          <w:p w14:paraId="1B2DD30C" w14:textId="77777777" w:rsidR="00136343" w:rsidRPr="00FF045B" w:rsidRDefault="00136343" w:rsidP="00136343">
            <w:pPr>
              <w:widowControl w:val="0"/>
              <w:spacing w:line="360" w:lineRule="auto"/>
              <w:rPr>
                <w:ins w:id="249" w:author="Tami" w:date="2022-06-12T21:59:00Z"/>
                <w:rFonts w:eastAsia="Calibri" w:cstheme="minorHAnsi"/>
                <w:iCs/>
              </w:rPr>
            </w:pPr>
            <w:ins w:id="250" w:author="Tami" w:date="2022-06-12T21:59:00Z">
              <w:r w:rsidRPr="00FF045B">
                <w:rPr>
                  <w:rFonts w:eastAsia="Calibri" w:cstheme="minorHAnsi"/>
                  <w:iCs/>
                </w:rPr>
                <w:t>15</w:t>
              </w:r>
            </w:ins>
          </w:p>
        </w:tc>
        <w:tc>
          <w:tcPr>
            <w:tcW w:w="551" w:type="dxa"/>
          </w:tcPr>
          <w:p w14:paraId="48063FDC" w14:textId="77777777" w:rsidR="00136343" w:rsidRPr="00FF045B" w:rsidRDefault="00136343" w:rsidP="00136343">
            <w:pPr>
              <w:widowControl w:val="0"/>
              <w:spacing w:line="360" w:lineRule="auto"/>
              <w:rPr>
                <w:ins w:id="251" w:author="Tami" w:date="2022-06-12T21:59:00Z"/>
                <w:rFonts w:eastAsia="Calibri" w:cstheme="minorHAnsi"/>
                <w:iCs/>
              </w:rPr>
            </w:pPr>
            <w:ins w:id="252" w:author="Tami" w:date="2022-06-12T21:59:00Z">
              <w:r w:rsidRPr="00FF045B">
                <w:rPr>
                  <w:rFonts w:eastAsia="Calibri" w:cstheme="minorHAnsi"/>
                  <w:iCs/>
                </w:rPr>
                <w:t>-12</w:t>
              </w:r>
            </w:ins>
          </w:p>
        </w:tc>
        <w:tc>
          <w:tcPr>
            <w:tcW w:w="450" w:type="dxa"/>
          </w:tcPr>
          <w:p w14:paraId="32CCC638" w14:textId="77777777" w:rsidR="00136343" w:rsidRPr="00FF045B" w:rsidRDefault="00136343" w:rsidP="00136343">
            <w:pPr>
              <w:widowControl w:val="0"/>
              <w:spacing w:line="360" w:lineRule="auto"/>
              <w:rPr>
                <w:ins w:id="253" w:author="Tami" w:date="2022-06-12T21:59:00Z"/>
                <w:rFonts w:eastAsia="Calibri" w:cstheme="minorHAnsi"/>
                <w:iCs/>
              </w:rPr>
            </w:pPr>
            <w:ins w:id="254" w:author="Tami" w:date="2022-06-12T21:59:00Z">
              <w:r w:rsidRPr="00FF045B">
                <w:rPr>
                  <w:rFonts w:eastAsia="Calibri" w:cstheme="minorHAnsi"/>
                  <w:iCs/>
                </w:rPr>
                <w:t>4</w:t>
              </w:r>
            </w:ins>
          </w:p>
        </w:tc>
      </w:tr>
    </w:tbl>
    <w:tbl>
      <w:tblPr>
        <w:tblStyle w:val="TableGrid"/>
        <w:tblpPr w:leftFromText="180" w:rightFromText="180" w:vertAnchor="text" w:horzAnchor="page" w:tblpX="8181" w:tblpY="727"/>
        <w:tblW w:w="0" w:type="auto"/>
        <w:tblLook w:val="04A0" w:firstRow="1" w:lastRow="0" w:firstColumn="1" w:lastColumn="0" w:noHBand="0" w:noVBand="1"/>
      </w:tblPr>
      <w:tblGrid>
        <w:gridCol w:w="1975"/>
      </w:tblGrid>
      <w:tr w:rsidR="00136343" w14:paraId="535E03AF" w14:textId="77777777" w:rsidTr="00136343">
        <w:trPr>
          <w:ins w:id="255" w:author="Tami" w:date="2022-06-12T21:59:00Z"/>
        </w:trPr>
        <w:tc>
          <w:tcPr>
            <w:tcW w:w="1975" w:type="dxa"/>
          </w:tcPr>
          <w:p w14:paraId="5BB1E9AA" w14:textId="77777777" w:rsidR="00136343" w:rsidRPr="00FF045B" w:rsidRDefault="00136343" w:rsidP="00136343">
            <w:pPr>
              <w:widowControl w:val="0"/>
              <w:spacing w:line="360" w:lineRule="auto"/>
              <w:rPr>
                <w:ins w:id="256" w:author="Tami" w:date="2022-06-12T21:59:00Z"/>
                <w:rFonts w:eastAsia="Calibri" w:cstheme="minorHAnsi"/>
                <w:iCs/>
              </w:rPr>
            </w:pPr>
            <w:ins w:id="257" w:author="Tami" w:date="2022-06-12T21:59:00Z">
              <w:r>
                <w:rPr>
                  <w:rFonts w:eastAsia="Calibri" w:cstheme="minorHAnsi"/>
                  <w:iCs/>
                </w:rPr>
                <w:t>Calculate Indicator</w:t>
              </w:r>
            </w:ins>
          </w:p>
        </w:tc>
      </w:tr>
      <w:tr w:rsidR="00136343" w14:paraId="6301E9D2" w14:textId="77777777" w:rsidTr="00136343">
        <w:trPr>
          <w:ins w:id="258" w:author="Tami" w:date="2022-06-12T21:59:00Z"/>
        </w:trPr>
        <w:tc>
          <w:tcPr>
            <w:tcW w:w="1975" w:type="dxa"/>
          </w:tcPr>
          <w:p w14:paraId="58C0441D" w14:textId="77777777" w:rsidR="00136343" w:rsidRPr="00FF045B" w:rsidRDefault="00136343" w:rsidP="00136343">
            <w:pPr>
              <w:widowControl w:val="0"/>
              <w:spacing w:line="360" w:lineRule="auto"/>
              <w:rPr>
                <w:ins w:id="259" w:author="Tami" w:date="2022-06-12T21:59:00Z"/>
                <w:rFonts w:eastAsia="Calibri" w:cstheme="minorHAnsi"/>
                <w:iCs/>
              </w:rPr>
            </w:pPr>
            <w:ins w:id="260" w:author="Tami" w:date="2022-06-12T21:59:00Z">
              <w:r>
                <w:rPr>
                  <w:rFonts w:eastAsia="Calibri" w:cstheme="minorHAnsi"/>
                  <w:iCs/>
                </w:rPr>
                <w:t>Calculate Indicator</w:t>
              </w:r>
            </w:ins>
          </w:p>
        </w:tc>
      </w:tr>
      <w:tr w:rsidR="00136343" w14:paraId="0BAE5539" w14:textId="77777777" w:rsidTr="00136343">
        <w:trPr>
          <w:ins w:id="261" w:author="Tami" w:date="2022-06-12T21:59:00Z"/>
        </w:trPr>
        <w:tc>
          <w:tcPr>
            <w:tcW w:w="1975" w:type="dxa"/>
          </w:tcPr>
          <w:p w14:paraId="5B73FC99" w14:textId="77777777" w:rsidR="00136343" w:rsidRPr="00FF045B" w:rsidRDefault="00136343" w:rsidP="00136343">
            <w:pPr>
              <w:widowControl w:val="0"/>
              <w:spacing w:line="360" w:lineRule="auto"/>
              <w:rPr>
                <w:ins w:id="262" w:author="Tami" w:date="2022-06-12T21:59:00Z"/>
                <w:rFonts w:eastAsia="Calibri" w:cstheme="minorHAnsi"/>
                <w:iCs/>
              </w:rPr>
            </w:pPr>
            <w:ins w:id="263" w:author="Tami" w:date="2022-06-12T21:59:00Z">
              <w:r>
                <w:rPr>
                  <w:rFonts w:eastAsia="Calibri" w:cstheme="minorHAnsi"/>
                  <w:iCs/>
                </w:rPr>
                <w:t>Calculate Indicator</w:t>
              </w:r>
            </w:ins>
          </w:p>
        </w:tc>
      </w:tr>
      <w:tr w:rsidR="00136343" w14:paraId="6578B60B" w14:textId="77777777" w:rsidTr="00136343">
        <w:trPr>
          <w:ins w:id="264" w:author="Tami" w:date="2022-06-12T21:59:00Z"/>
        </w:trPr>
        <w:tc>
          <w:tcPr>
            <w:tcW w:w="1975" w:type="dxa"/>
          </w:tcPr>
          <w:p w14:paraId="3A0824CE" w14:textId="77777777" w:rsidR="00136343" w:rsidRPr="00FF045B" w:rsidRDefault="00136343" w:rsidP="00136343">
            <w:pPr>
              <w:widowControl w:val="0"/>
              <w:spacing w:line="360" w:lineRule="auto"/>
              <w:rPr>
                <w:ins w:id="265" w:author="Tami" w:date="2022-06-12T21:59:00Z"/>
                <w:rFonts w:eastAsia="Calibri" w:cstheme="minorHAnsi"/>
                <w:iCs/>
              </w:rPr>
            </w:pPr>
            <w:ins w:id="266" w:author="Tami" w:date="2022-06-12T21:59:00Z">
              <w:r>
                <w:rPr>
                  <w:rFonts w:eastAsia="Calibri" w:cstheme="minorHAnsi"/>
                  <w:iCs/>
                </w:rPr>
                <w:t>Calculate Indicator</w:t>
              </w:r>
            </w:ins>
          </w:p>
        </w:tc>
      </w:tr>
    </w:tbl>
    <w:p w14:paraId="01E68846" w14:textId="11205A20" w:rsidR="00206F22" w:rsidRDefault="00206F22" w:rsidP="00444DF3">
      <w:pPr>
        <w:rPr>
          <w:ins w:id="267" w:author="Tami" w:date="2022-06-12T20:12:00Z"/>
        </w:rPr>
        <w:pPrChange w:id="268" w:author="Tami" w:date="2022-06-12T20:21:00Z">
          <w:pPr>
            <w:pStyle w:val="ListParagraph"/>
            <w:ind w:left="1080"/>
          </w:pPr>
        </w:pPrChange>
      </w:pPr>
    </w:p>
    <w:p w14:paraId="212E37FF" w14:textId="54E1DF46" w:rsidR="00053E74" w:rsidRDefault="00053E74" w:rsidP="00206F22">
      <w:pPr>
        <w:pStyle w:val="ListParagraph"/>
        <w:ind w:left="1080"/>
        <w:rPr>
          <w:ins w:id="269" w:author="Tami" w:date="2022-06-12T20:15:00Z"/>
        </w:rPr>
      </w:pPr>
    </w:p>
    <w:p w14:paraId="783F5BD7" w14:textId="642D525B" w:rsidR="000B258D" w:rsidRDefault="000B258D" w:rsidP="00206F22">
      <w:pPr>
        <w:pStyle w:val="ListParagraph"/>
        <w:ind w:left="1080"/>
        <w:rPr>
          <w:ins w:id="270" w:author="Tami" w:date="2022-06-12T20:15:00Z"/>
        </w:rPr>
      </w:pPr>
    </w:p>
    <w:p w14:paraId="39BD5BBA" w14:textId="66BDF6DE" w:rsidR="000B258D" w:rsidRDefault="000B258D" w:rsidP="00206F22">
      <w:pPr>
        <w:pStyle w:val="ListParagraph"/>
        <w:ind w:left="1080"/>
        <w:rPr>
          <w:ins w:id="271" w:author="Tami" w:date="2022-06-12T20:15:00Z"/>
        </w:rPr>
      </w:pPr>
    </w:p>
    <w:p w14:paraId="20B48F26" w14:textId="199F22DF" w:rsidR="000B258D" w:rsidRDefault="000B258D" w:rsidP="00206F22">
      <w:pPr>
        <w:pStyle w:val="ListParagraph"/>
        <w:ind w:left="1080"/>
        <w:rPr>
          <w:ins w:id="272" w:author="Tami" w:date="2022-06-12T20:15:00Z"/>
        </w:rPr>
      </w:pPr>
    </w:p>
    <w:p w14:paraId="090972DF" w14:textId="732609CC" w:rsidR="000B258D" w:rsidRDefault="000B258D" w:rsidP="00206F22">
      <w:pPr>
        <w:pStyle w:val="ListParagraph"/>
        <w:ind w:left="1080"/>
        <w:rPr>
          <w:ins w:id="273" w:author="Tami" w:date="2022-06-12T20:15:00Z"/>
        </w:rPr>
      </w:pPr>
    </w:p>
    <w:p w14:paraId="1552CE8C" w14:textId="4EBC0D1E" w:rsidR="000B258D" w:rsidRDefault="000B258D" w:rsidP="00206F22">
      <w:pPr>
        <w:pStyle w:val="ListParagraph"/>
        <w:ind w:left="1080"/>
        <w:rPr>
          <w:ins w:id="274" w:author="Tami" w:date="2022-06-12T20:15:00Z"/>
        </w:rPr>
      </w:pPr>
    </w:p>
    <w:p w14:paraId="1F50103E" w14:textId="0C79716B" w:rsidR="000B258D" w:rsidRDefault="000B258D" w:rsidP="00206F22">
      <w:pPr>
        <w:pStyle w:val="ListParagraph"/>
        <w:ind w:left="1080"/>
        <w:rPr>
          <w:ins w:id="275" w:author="Tami" w:date="2022-06-12T20:15:00Z"/>
        </w:rPr>
      </w:pPr>
    </w:p>
    <w:p w14:paraId="2A00D15E" w14:textId="705BD41C" w:rsidR="000B258D" w:rsidRDefault="000B258D" w:rsidP="00206F22">
      <w:pPr>
        <w:pStyle w:val="ListParagraph"/>
        <w:ind w:left="1080"/>
        <w:rPr>
          <w:ins w:id="276" w:author="Tami" w:date="2022-06-12T20:15:00Z"/>
        </w:rPr>
      </w:pPr>
    </w:p>
    <w:p w14:paraId="65E66B00" w14:textId="6AEB8438" w:rsidR="000B258D" w:rsidRDefault="000B258D" w:rsidP="00206F22">
      <w:pPr>
        <w:pStyle w:val="ListParagraph"/>
        <w:ind w:left="1080"/>
        <w:rPr>
          <w:ins w:id="277" w:author="Tami" w:date="2022-06-12T20:15:00Z"/>
        </w:rPr>
      </w:pPr>
    </w:p>
    <w:p w14:paraId="683C35A1" w14:textId="77777777" w:rsidR="000B258D" w:rsidRPr="0052555B" w:rsidRDefault="000B258D" w:rsidP="00206F22">
      <w:pPr>
        <w:pStyle w:val="ListParagraph"/>
        <w:ind w:left="1080"/>
      </w:pPr>
    </w:p>
    <w:p w14:paraId="30ADE346" w14:textId="403F1374" w:rsidR="00DB4183" w:rsidRDefault="005B76D9" w:rsidP="00DB4183">
      <w:pPr>
        <w:pStyle w:val="ListParagraph"/>
        <w:numPr>
          <w:ilvl w:val="1"/>
          <w:numId w:val="6"/>
        </w:numPr>
        <w:rPr>
          <w:b/>
          <w:bCs/>
        </w:rPr>
      </w:pPr>
      <w:r>
        <w:rPr>
          <w:b/>
          <w:bCs/>
        </w:rPr>
        <w:t>CONSTRAINTS &amp; RESTRICTIONS</w:t>
      </w:r>
    </w:p>
    <w:tbl>
      <w:tblPr>
        <w:tblStyle w:val="TableGrid"/>
        <w:tblW w:w="0" w:type="auto"/>
        <w:tblLook w:val="04A0" w:firstRow="1" w:lastRow="0" w:firstColumn="1" w:lastColumn="0" w:noHBand="0" w:noVBand="1"/>
      </w:tblPr>
      <w:tblGrid>
        <w:gridCol w:w="4675"/>
        <w:gridCol w:w="4675"/>
      </w:tblGrid>
      <w:tr w:rsidR="00C0786E" w14:paraId="15C5FEE5" w14:textId="77777777" w:rsidTr="00654FB4">
        <w:tc>
          <w:tcPr>
            <w:tcW w:w="4675" w:type="dxa"/>
            <w:shd w:val="clear" w:color="auto" w:fill="BFBFBF" w:themeFill="background1" w:themeFillShade="BF"/>
          </w:tcPr>
          <w:p w14:paraId="61859F54" w14:textId="7A3E0A25" w:rsidR="00C0786E" w:rsidRDefault="00C0786E" w:rsidP="00C0786E">
            <w:pPr>
              <w:jc w:val="center"/>
              <w:rPr>
                <w:b/>
                <w:bCs/>
              </w:rPr>
            </w:pPr>
            <w:r>
              <w:rPr>
                <w:b/>
                <w:bCs/>
              </w:rPr>
              <w:t>CONSTRAINT</w:t>
            </w:r>
          </w:p>
        </w:tc>
        <w:tc>
          <w:tcPr>
            <w:tcW w:w="4675" w:type="dxa"/>
            <w:shd w:val="clear" w:color="auto" w:fill="BFBFBF" w:themeFill="background1" w:themeFillShade="BF"/>
          </w:tcPr>
          <w:p w14:paraId="5E3E4410" w14:textId="0C3ADC3C" w:rsidR="00C0786E" w:rsidRDefault="00C0786E" w:rsidP="00C0786E">
            <w:pPr>
              <w:jc w:val="center"/>
              <w:rPr>
                <w:b/>
                <w:bCs/>
              </w:rPr>
            </w:pPr>
            <w:r>
              <w:rPr>
                <w:b/>
                <w:bCs/>
              </w:rPr>
              <w:t>ISSUE/SOLUTION</w:t>
            </w:r>
          </w:p>
        </w:tc>
      </w:tr>
      <w:tr w:rsidR="00C0786E" w14:paraId="7EC17446" w14:textId="77777777" w:rsidTr="00C0786E">
        <w:tc>
          <w:tcPr>
            <w:tcW w:w="4675" w:type="dxa"/>
          </w:tcPr>
          <w:p w14:paraId="67D04BF0" w14:textId="010E1B1F" w:rsidR="00C0786E" w:rsidRPr="00C0786E" w:rsidRDefault="00EF65D2" w:rsidP="00C0786E">
            <w:r>
              <w:t>Tight timeline</w:t>
            </w:r>
          </w:p>
        </w:tc>
        <w:tc>
          <w:tcPr>
            <w:tcW w:w="4675" w:type="dxa"/>
          </w:tcPr>
          <w:p w14:paraId="3CFE3198" w14:textId="0A6A00D0" w:rsidR="00C0786E" w:rsidRPr="00D25D33" w:rsidRDefault="00EF65D2" w:rsidP="00C0786E">
            <w:r>
              <w:t>Project will be submitted as-is by 6/12/2022.</w:t>
            </w:r>
          </w:p>
        </w:tc>
      </w:tr>
      <w:tr w:rsidR="00C0786E" w14:paraId="6A0DFA97" w14:textId="77777777" w:rsidTr="00C0786E">
        <w:tc>
          <w:tcPr>
            <w:tcW w:w="4675" w:type="dxa"/>
          </w:tcPr>
          <w:p w14:paraId="5E969C63" w14:textId="77777777" w:rsidR="00C0786E" w:rsidRDefault="00C0786E" w:rsidP="00C0786E">
            <w:pPr>
              <w:rPr>
                <w:b/>
                <w:bCs/>
              </w:rPr>
            </w:pPr>
          </w:p>
        </w:tc>
        <w:tc>
          <w:tcPr>
            <w:tcW w:w="4675" w:type="dxa"/>
          </w:tcPr>
          <w:p w14:paraId="52FA5EA6" w14:textId="77777777" w:rsidR="00C0786E" w:rsidRDefault="00C0786E" w:rsidP="00C0786E">
            <w:pPr>
              <w:rPr>
                <w:b/>
                <w:bCs/>
              </w:rPr>
            </w:pPr>
          </w:p>
        </w:tc>
      </w:tr>
      <w:tr w:rsidR="00C0786E" w14:paraId="46491BE6" w14:textId="77777777" w:rsidTr="00C0786E">
        <w:tc>
          <w:tcPr>
            <w:tcW w:w="4675" w:type="dxa"/>
          </w:tcPr>
          <w:p w14:paraId="35536F76" w14:textId="77777777" w:rsidR="00C0786E" w:rsidRDefault="00C0786E" w:rsidP="00C0786E">
            <w:pPr>
              <w:rPr>
                <w:b/>
                <w:bCs/>
              </w:rPr>
            </w:pPr>
          </w:p>
        </w:tc>
        <w:tc>
          <w:tcPr>
            <w:tcW w:w="4675" w:type="dxa"/>
          </w:tcPr>
          <w:p w14:paraId="5CE7DE54" w14:textId="77777777" w:rsidR="00C0786E" w:rsidRDefault="00C0786E" w:rsidP="00C0786E">
            <w:pPr>
              <w:rPr>
                <w:b/>
                <w:bCs/>
              </w:rPr>
            </w:pPr>
          </w:p>
        </w:tc>
      </w:tr>
    </w:tbl>
    <w:p w14:paraId="3BF9FFEA" w14:textId="77777777" w:rsidR="00C0786E" w:rsidRPr="00C0786E" w:rsidRDefault="00C0786E" w:rsidP="00C0786E">
      <w:pPr>
        <w:rPr>
          <w:b/>
          <w:bCs/>
        </w:rPr>
      </w:pPr>
    </w:p>
    <w:p w14:paraId="62868C91" w14:textId="385AD647" w:rsidR="00BD60A6" w:rsidRDefault="00673751" w:rsidP="00DB4183">
      <w:pPr>
        <w:pStyle w:val="ListParagraph"/>
        <w:numPr>
          <w:ilvl w:val="1"/>
          <w:numId w:val="6"/>
        </w:numPr>
        <w:rPr>
          <w:b/>
          <w:bCs/>
        </w:rPr>
      </w:pPr>
      <w:r>
        <w:rPr>
          <w:b/>
          <w:bCs/>
        </w:rPr>
        <w:t>ASSUMPTIONS &amp; DEPENDENCIES</w:t>
      </w:r>
    </w:p>
    <w:p w14:paraId="52703E36" w14:textId="219A7EEA" w:rsidR="00EC52DA" w:rsidRPr="00EF65D2" w:rsidRDefault="00EF65D2" w:rsidP="00EC52DA">
      <w:pPr>
        <w:pStyle w:val="ListParagraph"/>
        <w:numPr>
          <w:ilvl w:val="0"/>
          <w:numId w:val="17"/>
        </w:numPr>
      </w:pPr>
      <w:r w:rsidRPr="00EF65D2">
        <w:t>Assumptions</w:t>
      </w:r>
    </w:p>
    <w:p w14:paraId="3B63CA65" w14:textId="1071A0E4" w:rsidR="00E04036" w:rsidRPr="00EF65D2" w:rsidRDefault="00EF65D2" w:rsidP="00EF65D2">
      <w:pPr>
        <w:pStyle w:val="ListParagraph"/>
        <w:numPr>
          <w:ilvl w:val="1"/>
          <w:numId w:val="17"/>
        </w:numPr>
      </w:pPr>
      <w:r w:rsidRPr="00EF65D2">
        <w:t>n/a</w:t>
      </w:r>
    </w:p>
    <w:p w14:paraId="7FA38227" w14:textId="1F13095C" w:rsidR="00E04036" w:rsidRPr="00EF65D2" w:rsidRDefault="00E04036" w:rsidP="00EF65D2">
      <w:pPr>
        <w:pStyle w:val="ListParagraph"/>
        <w:ind w:left="1296"/>
      </w:pPr>
    </w:p>
    <w:p w14:paraId="03870A56" w14:textId="50877EDA" w:rsidR="00E65A0A" w:rsidRPr="00EF65D2" w:rsidRDefault="00EF65D2" w:rsidP="00EC52DA">
      <w:pPr>
        <w:pStyle w:val="ListParagraph"/>
        <w:numPr>
          <w:ilvl w:val="0"/>
          <w:numId w:val="17"/>
        </w:numPr>
      </w:pPr>
      <w:r w:rsidRPr="00EF65D2">
        <w:t>Dependencies</w:t>
      </w:r>
    </w:p>
    <w:p w14:paraId="3A09EB6F" w14:textId="11C3D7A9" w:rsidR="00ED1431" w:rsidRDefault="00EF65D2" w:rsidP="006E7BCD">
      <w:pPr>
        <w:pStyle w:val="ListParagraph"/>
        <w:numPr>
          <w:ilvl w:val="1"/>
          <w:numId w:val="17"/>
        </w:numPr>
      </w:pPr>
      <w:r w:rsidRPr="00EF65D2">
        <w:t>n/a</w:t>
      </w:r>
    </w:p>
    <w:p w14:paraId="2135320F" w14:textId="10CE1DC1" w:rsidR="006E7BCD" w:rsidRDefault="006E7BCD" w:rsidP="006E7BCD">
      <w:pPr>
        <w:pStyle w:val="ListParagraph"/>
        <w:ind w:left="2016"/>
      </w:pPr>
    </w:p>
    <w:p w14:paraId="4E582059" w14:textId="77777777" w:rsidR="006E7BCD" w:rsidRPr="006E7BCD" w:rsidRDefault="006E7BCD" w:rsidP="006E7BCD">
      <w:pPr>
        <w:pStyle w:val="ListParagraph"/>
        <w:ind w:left="2016"/>
      </w:pPr>
    </w:p>
    <w:p w14:paraId="29E5DE19" w14:textId="6D45F0A7" w:rsidR="000F044D" w:rsidRPr="00ED1431" w:rsidRDefault="000F044D" w:rsidP="000F044D">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5408" behindDoc="0" locked="0" layoutInCell="1" allowOverlap="1" wp14:anchorId="72861BB4" wp14:editId="088112BD">
                <wp:simplePos x="0" y="0"/>
                <wp:positionH relativeFrom="margin">
                  <wp:align>left</wp:align>
                </wp:positionH>
                <wp:positionV relativeFrom="paragraph">
                  <wp:posOffset>243205</wp:posOffset>
                </wp:positionV>
                <wp:extent cx="6724650" cy="47625"/>
                <wp:effectExtent l="0" t="0" r="19050" b="28575"/>
                <wp:wrapNone/>
                <wp:docPr id="6" name="Straight Connector 6"/>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F50D575" id="Straight Connector 6"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19.15pt" to="52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" strokecolor="#4472c4" strokeweight=".5pt">
                <v:stroke joinstyle="miter"/>
                <w10:wrap anchorx="margin"/>
              </v:line>
            </w:pict>
          </mc:Fallback>
        </mc:AlternateContent>
      </w:r>
      <w:r w:rsidRPr="00ED1431">
        <w:rPr>
          <w:b/>
          <w:bCs/>
          <w:sz w:val="32"/>
          <w:szCs w:val="32"/>
        </w:rPr>
        <w:t>Project Requirements</w:t>
      </w:r>
    </w:p>
    <w:p w14:paraId="3F5ADF74" w14:textId="01F41016" w:rsidR="000F044D" w:rsidRDefault="000F044D" w:rsidP="000F044D">
      <w:pPr>
        <w:rPr>
          <w:b/>
          <w:bCs/>
        </w:rPr>
      </w:pPr>
    </w:p>
    <w:p w14:paraId="0B19C1FC" w14:textId="7D30050D" w:rsidR="000F044D" w:rsidRDefault="005E278D" w:rsidP="005E278D">
      <w:pPr>
        <w:pStyle w:val="ListParagraph"/>
        <w:numPr>
          <w:ilvl w:val="1"/>
          <w:numId w:val="6"/>
        </w:numPr>
        <w:rPr>
          <w:b/>
          <w:bCs/>
        </w:rPr>
      </w:pPr>
      <w:r w:rsidRPr="005E278D">
        <w:rPr>
          <w:b/>
          <w:bCs/>
        </w:rPr>
        <w:t>USER REQUIREMENTS</w:t>
      </w:r>
    </w:p>
    <w:p w14:paraId="74251453" w14:textId="4CB65611" w:rsidR="00E04036" w:rsidRPr="00E04036" w:rsidRDefault="004905B9" w:rsidP="00E04036">
      <w:pPr>
        <w:pStyle w:val="ListParagraph"/>
        <w:numPr>
          <w:ilvl w:val="0"/>
          <w:numId w:val="18"/>
        </w:numPr>
        <w:rPr>
          <w:b/>
          <w:bCs/>
        </w:rPr>
      </w:pPr>
      <w:r>
        <w:t>App is to perform similarly to a traditional paper pool sheet.</w:t>
      </w:r>
    </w:p>
    <w:p w14:paraId="55E11FF3" w14:textId="589A2334" w:rsidR="00E04036" w:rsidRPr="004905B9" w:rsidRDefault="004905B9" w:rsidP="004905B9">
      <w:pPr>
        <w:pStyle w:val="ListParagraph"/>
        <w:numPr>
          <w:ilvl w:val="0"/>
          <w:numId w:val="18"/>
        </w:numPr>
        <w:rPr>
          <w:b/>
          <w:bCs/>
        </w:rPr>
      </w:pPr>
      <w:r>
        <w:t xml:space="preserve">Data entry fields should be </w:t>
      </w:r>
      <w:r w:rsidR="003125DF">
        <w:t>optional</w:t>
      </w:r>
      <w:r>
        <w:t xml:space="preserve"> where ever possible, and have defaulted vales since fencers can be rushed when arriving at their strip (especially if they are the first bout).</w:t>
      </w:r>
    </w:p>
    <w:p w14:paraId="3862BEC9" w14:textId="77777777" w:rsidR="004905B9" w:rsidRPr="004905B9" w:rsidRDefault="004905B9" w:rsidP="004905B9">
      <w:pPr>
        <w:pStyle w:val="ListParagraph"/>
        <w:ind w:left="1296"/>
        <w:rPr>
          <w:b/>
          <w:bCs/>
        </w:rPr>
      </w:pPr>
    </w:p>
    <w:p w14:paraId="5F6E9FB8" w14:textId="218850F2" w:rsidR="005E278D" w:rsidRDefault="00E04036" w:rsidP="005E278D">
      <w:pPr>
        <w:pStyle w:val="ListParagraph"/>
        <w:numPr>
          <w:ilvl w:val="1"/>
          <w:numId w:val="6"/>
        </w:numPr>
        <w:rPr>
          <w:b/>
          <w:bCs/>
        </w:rPr>
      </w:pPr>
      <w:r>
        <w:rPr>
          <w:b/>
          <w:bCs/>
        </w:rPr>
        <w:t>FUNCTIONAL REQUIREMENTS</w:t>
      </w:r>
    </w:p>
    <w:p w14:paraId="059611E2" w14:textId="3428778D" w:rsidR="00FA794C" w:rsidRPr="003125DF" w:rsidRDefault="003125DF" w:rsidP="00250389">
      <w:pPr>
        <w:pStyle w:val="ListParagraph"/>
        <w:numPr>
          <w:ilvl w:val="0"/>
          <w:numId w:val="19"/>
        </w:numPr>
        <w:rPr>
          <w:b/>
          <w:bCs/>
        </w:rPr>
      </w:pPr>
      <w:r>
        <w:t>Ability to enter the name of the tournament onto the tracker.</w:t>
      </w:r>
    </w:p>
    <w:p w14:paraId="70C62B00" w14:textId="0F7F3D42" w:rsidR="003125DF" w:rsidRPr="006028F6" w:rsidRDefault="003125DF" w:rsidP="00250389">
      <w:pPr>
        <w:pStyle w:val="ListParagraph"/>
        <w:numPr>
          <w:ilvl w:val="0"/>
          <w:numId w:val="19"/>
        </w:numPr>
        <w:rPr>
          <w:b/>
          <w:bCs/>
        </w:rPr>
      </w:pPr>
      <w:r>
        <w:t>Ability to have a default tournament name in case the user chooses not to enter one.</w:t>
      </w:r>
    </w:p>
    <w:p w14:paraId="49AA7D36" w14:textId="261FFC8D" w:rsidR="006028F6" w:rsidRPr="006028F6" w:rsidRDefault="003125DF" w:rsidP="006028F6">
      <w:pPr>
        <w:pStyle w:val="ListParagraph"/>
        <w:numPr>
          <w:ilvl w:val="0"/>
          <w:numId w:val="19"/>
        </w:numPr>
        <w:rPr>
          <w:b/>
          <w:bCs/>
        </w:rPr>
      </w:pPr>
      <w:r>
        <w:t>Ability to enter fencer’s names into the scoresheet.</w:t>
      </w:r>
    </w:p>
    <w:p w14:paraId="04F4C3D6" w14:textId="1211D316" w:rsidR="006028F6" w:rsidRPr="003125DF" w:rsidRDefault="003125DF" w:rsidP="006028F6">
      <w:pPr>
        <w:pStyle w:val="ListParagraph"/>
        <w:numPr>
          <w:ilvl w:val="0"/>
          <w:numId w:val="19"/>
        </w:numPr>
        <w:rPr>
          <w:b/>
          <w:bCs/>
        </w:rPr>
      </w:pPr>
      <w:r>
        <w:t>Ability to have default fencer names in case the user chooses not to enter them.</w:t>
      </w:r>
    </w:p>
    <w:p w14:paraId="0CA5036A" w14:textId="20722869" w:rsidR="005D45AC" w:rsidRPr="005D45AC" w:rsidRDefault="005D45AC" w:rsidP="006028F6">
      <w:pPr>
        <w:pStyle w:val="ListParagraph"/>
        <w:numPr>
          <w:ilvl w:val="0"/>
          <w:numId w:val="19"/>
        </w:numPr>
        <w:rPr>
          <w:b/>
          <w:bCs/>
        </w:rPr>
      </w:pPr>
      <w:r>
        <w:t>Ability to enter bout scores onto the grid/scoresheet</w:t>
      </w:r>
    </w:p>
    <w:p w14:paraId="568519C9" w14:textId="428C18EB" w:rsidR="005D45AC" w:rsidRPr="005D45AC" w:rsidRDefault="005D45AC" w:rsidP="006028F6">
      <w:pPr>
        <w:pStyle w:val="ListParagraph"/>
        <w:numPr>
          <w:ilvl w:val="0"/>
          <w:numId w:val="19"/>
        </w:numPr>
        <w:rPr>
          <w:b/>
          <w:bCs/>
        </w:rPr>
      </w:pPr>
      <w:r>
        <w:t xml:space="preserve">Victories should be calculated after </w:t>
      </w:r>
      <w:r w:rsidR="00643DA3">
        <w:t xml:space="preserve">the user </w:t>
      </w:r>
      <w:r>
        <w:t>completes a row (bout touches scored) and column (bout touches received)</w:t>
      </w:r>
      <w:ins w:id="278" w:author="Tami" w:date="2022-06-12T20:22:00Z">
        <w:r w:rsidR="00444DF3">
          <w:t>, and the “Calculate Indicator” button has been pressed.</w:t>
        </w:r>
      </w:ins>
      <w:del w:id="279" w:author="Tami" w:date="2022-06-12T20:22:00Z">
        <w:r w:rsidDel="00444DF3">
          <w:delText>.</w:delText>
        </w:r>
      </w:del>
    </w:p>
    <w:p w14:paraId="086379F6" w14:textId="2DFE0D14" w:rsidR="005D45AC" w:rsidRPr="005D45AC" w:rsidRDefault="005D45AC" w:rsidP="006028F6">
      <w:pPr>
        <w:pStyle w:val="ListParagraph"/>
        <w:numPr>
          <w:ilvl w:val="0"/>
          <w:numId w:val="19"/>
        </w:numPr>
        <w:rPr>
          <w:b/>
          <w:bCs/>
        </w:rPr>
      </w:pPr>
      <w:r>
        <w:lastRenderedPageBreak/>
        <w:t xml:space="preserve">Total touches scored </w:t>
      </w:r>
      <w:r w:rsidR="00643DA3">
        <w:t>should</w:t>
      </w:r>
      <w:r>
        <w:t xml:space="preserve"> be calculated after </w:t>
      </w:r>
      <w:r w:rsidR="00643DA3">
        <w:t>the user</w:t>
      </w:r>
      <w:r>
        <w:t xml:space="preserve"> completes a row (bout touches scored) and column (bout touches received)</w:t>
      </w:r>
      <w:ins w:id="280" w:author="Tami" w:date="2022-06-12T20:22:00Z">
        <w:r w:rsidR="00444DF3">
          <w:t>, and “Calculate Indicator” button has been pressed</w:t>
        </w:r>
      </w:ins>
      <w:ins w:id="281" w:author="Tami" w:date="2022-06-12T20:23:00Z">
        <w:r w:rsidR="00444DF3">
          <w:t>.</w:t>
        </w:r>
      </w:ins>
      <w:del w:id="282" w:author="Tami" w:date="2022-06-12T20:22:00Z">
        <w:r w:rsidDel="00444DF3">
          <w:delText>.</w:delText>
        </w:r>
      </w:del>
    </w:p>
    <w:p w14:paraId="328615F3" w14:textId="291AA328" w:rsidR="005D45AC" w:rsidRPr="005D45AC" w:rsidRDefault="005D45AC" w:rsidP="005D45AC">
      <w:pPr>
        <w:pStyle w:val="ListParagraph"/>
        <w:numPr>
          <w:ilvl w:val="0"/>
          <w:numId w:val="19"/>
        </w:numPr>
        <w:rPr>
          <w:b/>
          <w:bCs/>
        </w:rPr>
      </w:pPr>
      <w:r>
        <w:t xml:space="preserve">Total touches received </w:t>
      </w:r>
      <w:r w:rsidR="00643DA3">
        <w:t>should</w:t>
      </w:r>
      <w:r>
        <w:t xml:space="preserve"> be calculated after </w:t>
      </w:r>
      <w:r w:rsidR="00643DA3">
        <w:t>the user</w:t>
      </w:r>
      <w:r>
        <w:t xml:space="preserve"> completes a row (bout touches scored) and column (bout touches received)</w:t>
      </w:r>
      <w:ins w:id="283" w:author="Tami" w:date="2022-06-12T20:23:00Z">
        <w:r w:rsidR="00444DF3">
          <w:t xml:space="preserve">, </w:t>
        </w:r>
        <w:r w:rsidR="00444DF3">
          <w:t>and “Calculate Indicator” button has been pressed.</w:t>
        </w:r>
      </w:ins>
      <w:del w:id="284" w:author="Tami" w:date="2022-06-12T20:23:00Z">
        <w:r w:rsidDel="00444DF3">
          <w:delText>.</w:delText>
        </w:r>
      </w:del>
    </w:p>
    <w:p w14:paraId="69DA9D0E" w14:textId="117D0F54" w:rsidR="00643DA3" w:rsidRPr="005D45AC" w:rsidRDefault="005D45AC" w:rsidP="00643DA3">
      <w:pPr>
        <w:pStyle w:val="ListParagraph"/>
        <w:numPr>
          <w:ilvl w:val="0"/>
          <w:numId w:val="19"/>
        </w:numPr>
        <w:rPr>
          <w:b/>
          <w:bCs/>
        </w:rPr>
      </w:pPr>
      <w:r>
        <w:t xml:space="preserve">Indicator </w:t>
      </w:r>
      <w:r w:rsidR="00643DA3">
        <w:t>should be calculated after the user completes a row (bout touches scored) and column (bout touches received)</w:t>
      </w:r>
      <w:ins w:id="285" w:author="Tami" w:date="2022-06-12T20:23:00Z">
        <w:r w:rsidR="00444DF3">
          <w:t>, and “Calculate Indicator” button has been pressed.</w:t>
        </w:r>
      </w:ins>
      <w:del w:id="286" w:author="Tami" w:date="2022-06-12T20:23:00Z">
        <w:r w:rsidR="00643DA3" w:rsidDel="00444DF3">
          <w:delText>.</w:delText>
        </w:r>
      </w:del>
    </w:p>
    <w:p w14:paraId="0996DE2B" w14:textId="14E966C4" w:rsidR="00643DA3" w:rsidRPr="005D45AC" w:rsidRDefault="00643DA3" w:rsidP="00643DA3">
      <w:pPr>
        <w:pStyle w:val="ListParagraph"/>
        <w:numPr>
          <w:ilvl w:val="0"/>
          <w:numId w:val="19"/>
        </w:numPr>
        <w:rPr>
          <w:b/>
          <w:bCs/>
        </w:rPr>
      </w:pPr>
      <w:r>
        <w:t>Place should be calculated if the user completes all rows (bout touches scored) and columns (bout touches received)</w:t>
      </w:r>
      <w:r w:rsidR="00EF2877">
        <w:t xml:space="preserve"> for each fencer in the pool</w:t>
      </w:r>
      <w:ins w:id="287" w:author="Tami" w:date="2022-06-12T20:23:00Z">
        <w:r w:rsidR="00444DF3">
          <w:t>, and the “Complete Pool” button has been pressed.</w:t>
        </w:r>
      </w:ins>
      <w:del w:id="288" w:author="Tami" w:date="2022-06-12T20:23:00Z">
        <w:r w:rsidDel="00444DF3">
          <w:delText>.</w:delText>
        </w:r>
      </w:del>
    </w:p>
    <w:p w14:paraId="71F34B37" w14:textId="77777777" w:rsidR="005D45AC" w:rsidRDefault="005D45AC" w:rsidP="00643DA3"/>
    <w:p w14:paraId="50DBC018" w14:textId="6EF96DB9" w:rsidR="003125DF" w:rsidRPr="006028F6" w:rsidRDefault="005D45AC" w:rsidP="005D45AC">
      <w:pPr>
        <w:pStyle w:val="ListParagraph"/>
        <w:ind w:left="1296"/>
        <w:rPr>
          <w:b/>
          <w:bCs/>
        </w:rPr>
      </w:pPr>
      <w:r>
        <w:t xml:space="preserve"> </w:t>
      </w:r>
    </w:p>
    <w:p w14:paraId="199FC654" w14:textId="60622720" w:rsidR="00FA794C" w:rsidRDefault="00892EF8" w:rsidP="005E278D">
      <w:pPr>
        <w:pStyle w:val="ListParagraph"/>
        <w:numPr>
          <w:ilvl w:val="1"/>
          <w:numId w:val="6"/>
        </w:numPr>
        <w:rPr>
          <w:b/>
          <w:bCs/>
        </w:rPr>
      </w:pPr>
      <w:r>
        <w:rPr>
          <w:b/>
          <w:bCs/>
        </w:rPr>
        <w:t>SYSTEM REQUIREMENTS &amp; SOFTWARE INTERFACES</w:t>
      </w:r>
    </w:p>
    <w:p w14:paraId="3083EC57" w14:textId="26A34319" w:rsidR="00737B76" w:rsidRPr="000D3DBB" w:rsidRDefault="000D3DBB" w:rsidP="00521D70">
      <w:pPr>
        <w:pStyle w:val="ListParagraph"/>
        <w:numPr>
          <w:ilvl w:val="0"/>
          <w:numId w:val="20"/>
        </w:numPr>
        <w:rPr>
          <w:b/>
          <w:bCs/>
        </w:rPr>
      </w:pPr>
      <w:r>
        <w:t>Java 1.8 or higher</w:t>
      </w:r>
    </w:p>
    <w:p w14:paraId="6051D10D" w14:textId="77777777" w:rsidR="000D3DBB" w:rsidRPr="003E1C82" w:rsidRDefault="000D3DBB" w:rsidP="000D3DBB">
      <w:pPr>
        <w:pStyle w:val="ListParagraph"/>
        <w:ind w:left="1296"/>
        <w:rPr>
          <w:b/>
          <w:bCs/>
        </w:rPr>
      </w:pPr>
    </w:p>
    <w:p w14:paraId="6BB6D259" w14:textId="51F276F6" w:rsidR="00D92470" w:rsidRDefault="00FF70F5" w:rsidP="00D92470">
      <w:pPr>
        <w:pStyle w:val="ListParagraph"/>
        <w:numPr>
          <w:ilvl w:val="1"/>
          <w:numId w:val="6"/>
        </w:numPr>
        <w:rPr>
          <w:ins w:id="289" w:author="Tami" w:date="2022-06-12T21:37:00Z"/>
          <w:b/>
          <w:bCs/>
        </w:rPr>
      </w:pPr>
      <w:r>
        <w:rPr>
          <w:b/>
          <w:bCs/>
        </w:rPr>
        <w:t>USER INTERFACE REQUIREMENTS</w:t>
      </w:r>
    </w:p>
    <w:p w14:paraId="5DCAA8E9" w14:textId="723F7B5B" w:rsidR="00B80094" w:rsidRDefault="00B80094" w:rsidP="00B80094">
      <w:pPr>
        <w:ind w:left="360"/>
        <w:rPr>
          <w:ins w:id="290" w:author="Tami" w:date="2022-06-12T21:37:00Z"/>
          <w:b/>
          <w:bCs/>
        </w:rPr>
      </w:pPr>
    </w:p>
    <w:p w14:paraId="086C35CB" w14:textId="1957DD7B" w:rsidR="00B80094" w:rsidRDefault="00B80094" w:rsidP="00B80094">
      <w:pPr>
        <w:ind w:left="360"/>
        <w:rPr>
          <w:ins w:id="291" w:author="Tami" w:date="2022-06-12T21:37:00Z"/>
          <w:b/>
          <w:bCs/>
        </w:rPr>
      </w:pPr>
      <w:ins w:id="292" w:author="Tami" w:date="2022-06-12T21:37:00Z">
        <w:r>
          <w:rPr>
            <w:b/>
            <w:bCs/>
            <w:noProof/>
          </w:rPr>
          <w:drawing>
            <wp:inline distT="0" distB="0" distL="0" distR="0" wp14:anchorId="5AD8762C" wp14:editId="53BC6935">
              <wp:extent cx="5943600" cy="3491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491230"/>
                      </a:xfrm>
                      <a:prstGeom prst="rect">
                        <a:avLst/>
                      </a:prstGeom>
                    </pic:spPr>
                  </pic:pic>
                </a:graphicData>
              </a:graphic>
            </wp:inline>
          </w:drawing>
        </w:r>
      </w:ins>
    </w:p>
    <w:p w14:paraId="3ED42F95" w14:textId="6E32245B" w:rsidR="00B80094" w:rsidRDefault="003651B7" w:rsidP="00B80094">
      <w:pPr>
        <w:ind w:left="360"/>
        <w:rPr>
          <w:ins w:id="293" w:author="Tami" w:date="2022-06-12T21:37:00Z"/>
          <w:b/>
          <w:bCs/>
        </w:rPr>
      </w:pPr>
      <w:ins w:id="294" w:author="Tami" w:date="2022-06-12T21:52:00Z">
        <w:r>
          <w:rPr>
            <w:b/>
            <w:bCs/>
            <w:noProof/>
          </w:rPr>
          <w:lastRenderedPageBreak/>
          <w:drawing>
            <wp:inline distT="0" distB="0" distL="0" distR="0" wp14:anchorId="14A9AE7F" wp14:editId="5F8F53F7">
              <wp:extent cx="5943600" cy="31902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90240"/>
                      </a:xfrm>
                      <a:prstGeom prst="rect">
                        <a:avLst/>
                      </a:prstGeom>
                    </pic:spPr>
                  </pic:pic>
                </a:graphicData>
              </a:graphic>
            </wp:inline>
          </w:drawing>
        </w:r>
      </w:ins>
    </w:p>
    <w:p w14:paraId="18370CEB" w14:textId="2A01D7FD" w:rsidR="00B80094" w:rsidRPr="00B80094" w:rsidRDefault="00B80094" w:rsidP="00B80094">
      <w:pPr>
        <w:ind w:left="360"/>
        <w:rPr>
          <w:b/>
          <w:bCs/>
          <w:rPrChange w:id="295" w:author="Tami" w:date="2022-06-12T21:37:00Z">
            <w:rPr/>
          </w:rPrChange>
        </w:rPr>
        <w:pPrChange w:id="296" w:author="Tami" w:date="2022-06-12T21:37:00Z">
          <w:pPr>
            <w:pStyle w:val="ListParagraph"/>
            <w:numPr>
              <w:ilvl w:val="1"/>
              <w:numId w:val="6"/>
            </w:numPr>
            <w:ind w:hanging="360"/>
          </w:pPr>
        </w:pPrChange>
      </w:pPr>
    </w:p>
    <w:p w14:paraId="7F5F42F5" w14:textId="04FF1BBA" w:rsidR="00BA4536" w:rsidDel="00B80094" w:rsidRDefault="006514C2" w:rsidP="00BA4536">
      <w:pPr>
        <w:rPr>
          <w:del w:id="297" w:author="Tami" w:date="2022-06-12T21:38:00Z"/>
          <w:b/>
          <w:bCs/>
        </w:rPr>
      </w:pPr>
      <w:del w:id="298" w:author="Tami" w:date="2022-06-12T21:37:00Z">
        <w:r w:rsidDel="00B80094">
          <w:rPr>
            <w:b/>
            <w:bCs/>
            <w:noProof/>
          </w:rPr>
          <w:drawing>
            <wp:inline distT="0" distB="0" distL="0" distR="0" wp14:anchorId="69E56A9A" wp14:editId="49D75323">
              <wp:extent cx="5091330" cy="29868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98342" cy="2990919"/>
                      </a:xfrm>
                      <a:prstGeom prst="rect">
                        <a:avLst/>
                      </a:prstGeom>
                    </pic:spPr>
                  </pic:pic>
                </a:graphicData>
              </a:graphic>
            </wp:inline>
          </w:drawing>
        </w:r>
      </w:del>
    </w:p>
    <w:p w14:paraId="0341DE83" w14:textId="172BB141" w:rsidR="006514C2" w:rsidDel="00B80094" w:rsidRDefault="006514C2" w:rsidP="00BA4536">
      <w:pPr>
        <w:rPr>
          <w:del w:id="299" w:author="Tami" w:date="2022-06-12T21:38:00Z"/>
          <w:b/>
          <w:bCs/>
        </w:rPr>
      </w:pPr>
      <w:del w:id="300" w:author="Tami" w:date="2022-06-12T21:38:00Z">
        <w:r w:rsidDel="00B80094">
          <w:rPr>
            <w:b/>
            <w:bCs/>
            <w:noProof/>
          </w:rPr>
          <w:drawing>
            <wp:inline distT="0" distB="0" distL="0" distR="0" wp14:anchorId="752303CF" wp14:editId="023BC523">
              <wp:extent cx="5231807" cy="3103311"/>
              <wp:effectExtent l="0" t="0" r="698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63699" cy="3122228"/>
                      </a:xfrm>
                      <a:prstGeom prst="rect">
                        <a:avLst/>
                      </a:prstGeom>
                    </pic:spPr>
                  </pic:pic>
                </a:graphicData>
              </a:graphic>
            </wp:inline>
          </w:drawing>
        </w:r>
      </w:del>
    </w:p>
    <w:p w14:paraId="2FEF1711" w14:textId="77777777" w:rsidR="006514C2" w:rsidRPr="00BA4536" w:rsidRDefault="006514C2" w:rsidP="00BA4536">
      <w:pPr>
        <w:rPr>
          <w:b/>
          <w:bCs/>
        </w:rPr>
      </w:pPr>
    </w:p>
    <w:p w14:paraId="638FA17B" w14:textId="77777777" w:rsidR="00A52B44" w:rsidRDefault="002811E5" w:rsidP="002811E5">
      <w:pPr>
        <w:pStyle w:val="ListParagraph"/>
        <w:numPr>
          <w:ilvl w:val="1"/>
          <w:numId w:val="6"/>
        </w:numPr>
        <w:rPr>
          <w:b/>
          <w:bCs/>
        </w:rPr>
      </w:pPr>
      <w:r w:rsidRPr="002811E5">
        <w:rPr>
          <w:b/>
          <w:bCs/>
        </w:rPr>
        <w:t>WORKFLOW AND ACTIVITIES</w:t>
      </w:r>
    </w:p>
    <w:p w14:paraId="39FB0E0E" w14:textId="5D7860DF" w:rsidR="005861AD" w:rsidRPr="00A52B44" w:rsidRDefault="00A52B44" w:rsidP="00A52B44">
      <w:pPr>
        <w:rPr>
          <w:b/>
          <w:bCs/>
        </w:rPr>
      </w:pPr>
      <w:r>
        <w:rPr>
          <w:b/>
          <w:bCs/>
          <w:noProof/>
        </w:rPr>
        <w:lastRenderedPageBreak/>
        <w:drawing>
          <wp:inline distT="0" distB="0" distL="0" distR="0" wp14:anchorId="6E293AE1" wp14:editId="03175F7A">
            <wp:extent cx="4954905" cy="822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54905" cy="8229600"/>
                    </a:xfrm>
                    <a:prstGeom prst="rect">
                      <a:avLst/>
                    </a:prstGeom>
                  </pic:spPr>
                </pic:pic>
              </a:graphicData>
            </a:graphic>
          </wp:inline>
        </w:drawing>
      </w:r>
      <w:r w:rsidR="002811E5" w:rsidRPr="00A52B44">
        <w:rPr>
          <w:b/>
          <w:bCs/>
        </w:rPr>
        <w:t xml:space="preserve"> </w:t>
      </w:r>
    </w:p>
    <w:p w14:paraId="418BC11F" w14:textId="63BEB0E8" w:rsidR="002811E5" w:rsidRDefault="00B21797" w:rsidP="002811E5">
      <w:pPr>
        <w:pStyle w:val="ListParagraph"/>
        <w:numPr>
          <w:ilvl w:val="1"/>
          <w:numId w:val="6"/>
        </w:numPr>
        <w:rPr>
          <w:b/>
          <w:bCs/>
        </w:rPr>
      </w:pPr>
      <w:r>
        <w:rPr>
          <w:b/>
          <w:bCs/>
        </w:rPr>
        <w:lastRenderedPageBreak/>
        <w:t>CHANGE MANAGEMENT</w:t>
      </w:r>
    </w:p>
    <w:p w14:paraId="1063C864" w14:textId="58A73AB8" w:rsidR="003A13F9" w:rsidRPr="00B21797" w:rsidRDefault="00F54FA3" w:rsidP="00B21797">
      <w:pPr>
        <w:pStyle w:val="ListParagraph"/>
        <w:numPr>
          <w:ilvl w:val="0"/>
          <w:numId w:val="29"/>
        </w:numPr>
        <w:rPr>
          <w:b/>
          <w:bCs/>
        </w:rPr>
      </w:pPr>
      <w:r>
        <w:t>Source Code managed via GitHub</w:t>
      </w:r>
    </w:p>
    <w:p w14:paraId="13D5FC0A" w14:textId="77777777" w:rsidR="005E0A9D" w:rsidRPr="005E0A9D" w:rsidRDefault="005E0A9D" w:rsidP="005E0A9D">
      <w:pPr>
        <w:pStyle w:val="ListParagraph"/>
        <w:ind w:left="1800"/>
        <w:rPr>
          <w:b/>
          <w:bCs/>
        </w:rPr>
      </w:pPr>
    </w:p>
    <w:p w14:paraId="4FE89C5E" w14:textId="0FCF1F9B" w:rsidR="00397254" w:rsidRDefault="00397254" w:rsidP="00397254">
      <w:pPr>
        <w:pStyle w:val="ListParagraph"/>
        <w:numPr>
          <w:ilvl w:val="1"/>
          <w:numId w:val="6"/>
        </w:numPr>
        <w:rPr>
          <w:b/>
          <w:bCs/>
        </w:rPr>
      </w:pPr>
      <w:r>
        <w:rPr>
          <w:b/>
          <w:bCs/>
        </w:rPr>
        <w:t>RISK MANAGEMENT</w:t>
      </w:r>
    </w:p>
    <w:p w14:paraId="0D0C0379" w14:textId="693141B9" w:rsidR="00A9082C" w:rsidRPr="00ED1431" w:rsidRDefault="00F54FA3" w:rsidP="00ED1431">
      <w:pPr>
        <w:pStyle w:val="ListParagraph"/>
        <w:numPr>
          <w:ilvl w:val="0"/>
          <w:numId w:val="29"/>
        </w:numPr>
        <w:rPr>
          <w:b/>
          <w:bCs/>
        </w:rPr>
      </w:pPr>
      <w:r>
        <w:t>n/a</w:t>
      </w:r>
    </w:p>
    <w:p w14:paraId="03A51561" w14:textId="77777777" w:rsidR="00F9138A" w:rsidRDefault="00F9138A" w:rsidP="002D61C8"/>
    <w:p w14:paraId="20EDE17F" w14:textId="2E41920C" w:rsidR="00F9138A" w:rsidRPr="00ED1431" w:rsidRDefault="00F9138A" w:rsidP="00F9138A">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7456" behindDoc="0" locked="0" layoutInCell="1" allowOverlap="1" wp14:anchorId="05D9BEFE" wp14:editId="5DEFC1A9">
                <wp:simplePos x="0" y="0"/>
                <wp:positionH relativeFrom="margin">
                  <wp:align>left</wp:align>
                </wp:positionH>
                <wp:positionV relativeFrom="paragraph">
                  <wp:posOffset>235585</wp:posOffset>
                </wp:positionV>
                <wp:extent cx="6724650" cy="4762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58835CF1" id="Straight Connector 8" o:spid="_x0000_s1026" style="position:absolute;flip:y;z-index:251667456;visibility:visible;mso-wrap-style:square;mso-wrap-distance-left:9pt;mso-wrap-distance-top:0;mso-wrap-distance-right:9pt;mso-wrap-distance-bottom:0;mso-position-horizontal:left;mso-position-horizontal-relative:margin;mso-position-vertical:absolute;mso-position-vertical-relative:text" from="0,18.55pt" to="529.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" strokecolor="#4472c4" strokeweight=".5pt">
                <v:stroke joinstyle="miter"/>
                <w10:wrap anchorx="margin"/>
              </v:line>
            </w:pict>
          </mc:Fallback>
        </mc:AlternateContent>
      </w:r>
      <w:r w:rsidR="00D07FD3" w:rsidRPr="00ED1431">
        <w:rPr>
          <w:b/>
          <w:bCs/>
          <w:sz w:val="32"/>
          <w:szCs w:val="32"/>
        </w:rPr>
        <w:t>High-Level Tech Architecture</w:t>
      </w:r>
    </w:p>
    <w:p w14:paraId="38E5DF5F" w14:textId="77777777" w:rsidR="00342489" w:rsidRPr="00342489" w:rsidRDefault="00342489" w:rsidP="00342489">
      <w:pPr>
        <w:pStyle w:val="ListParagraph"/>
        <w:ind w:left="1296"/>
        <w:rPr>
          <w:b/>
          <w:bCs/>
        </w:rPr>
      </w:pPr>
    </w:p>
    <w:p w14:paraId="6932CEB5" w14:textId="6A8524D0" w:rsidR="00CB1A84" w:rsidRPr="00342489" w:rsidRDefault="00F54FA3" w:rsidP="00CB1A84">
      <w:pPr>
        <w:pStyle w:val="ListParagraph"/>
        <w:numPr>
          <w:ilvl w:val="0"/>
          <w:numId w:val="23"/>
        </w:numPr>
        <w:rPr>
          <w:b/>
          <w:bCs/>
        </w:rPr>
      </w:pPr>
      <w:r>
        <w:t>n/a</w:t>
      </w:r>
    </w:p>
    <w:p w14:paraId="10E23068" w14:textId="77777777" w:rsidR="00342489" w:rsidRPr="00342489" w:rsidRDefault="00342489" w:rsidP="00342489">
      <w:pPr>
        <w:pStyle w:val="ListParagraph"/>
        <w:ind w:left="1296"/>
        <w:rPr>
          <w:b/>
          <w:bCs/>
        </w:rPr>
      </w:pPr>
    </w:p>
    <w:p w14:paraId="4ED1411C" w14:textId="15295989" w:rsidR="00CB1A84" w:rsidRPr="00F71869" w:rsidRDefault="00CB1A84" w:rsidP="00CB1A84">
      <w:pPr>
        <w:pStyle w:val="ListParagraph"/>
        <w:numPr>
          <w:ilvl w:val="0"/>
          <w:numId w:val="6"/>
        </w:numPr>
        <w:rPr>
          <w:b/>
          <w:bCs/>
          <w:sz w:val="32"/>
          <w:szCs w:val="32"/>
        </w:rPr>
      </w:pPr>
      <w:r w:rsidRPr="00ED1431">
        <w:rPr>
          <w:b/>
          <w:bCs/>
          <w:noProof/>
          <w:sz w:val="32"/>
          <w:szCs w:val="32"/>
        </w:rPr>
        <mc:AlternateContent>
          <mc:Choice Requires="wps">
            <w:drawing>
              <wp:anchor distT="0" distB="0" distL="114300" distR="114300" simplePos="0" relativeHeight="251669504" behindDoc="0" locked="0" layoutInCell="1" allowOverlap="1" wp14:anchorId="5746DEA3" wp14:editId="18B6076C">
                <wp:simplePos x="0" y="0"/>
                <wp:positionH relativeFrom="margin">
                  <wp:align>left</wp:align>
                </wp:positionH>
                <wp:positionV relativeFrom="paragraph">
                  <wp:posOffset>250825</wp:posOffset>
                </wp:positionV>
                <wp:extent cx="6724650" cy="47625"/>
                <wp:effectExtent l="0" t="0" r="19050" b="28575"/>
                <wp:wrapNone/>
                <wp:docPr id="10" name="Straight Connector 10"/>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3EAA0BBC" id="Straight Connector 10" o:spid="_x0000_s1026" style="position:absolute;flip:y;z-index:251669504;visibility:visible;mso-wrap-style:square;mso-wrap-distance-left:9pt;mso-wrap-distance-top:0;mso-wrap-distance-right:9pt;mso-wrap-distance-bottom:0;mso-position-horizontal:left;mso-position-horizontal-relative:margin;mso-position-vertical:absolute;mso-position-vertical-relative:text" from="0,19.75pt" to="52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" strokecolor="#4472c4" strokeweight=".5pt">
                <v:stroke joinstyle="miter"/>
                <w10:wrap anchorx="margin"/>
              </v:line>
            </w:pict>
          </mc:Fallback>
        </mc:AlternateContent>
      </w:r>
      <w:r w:rsidRPr="00ED1431">
        <w:rPr>
          <w:b/>
          <w:bCs/>
          <w:sz w:val="32"/>
          <w:szCs w:val="32"/>
        </w:rPr>
        <w:t>Maintenance &amp; Support</w:t>
      </w:r>
    </w:p>
    <w:p w14:paraId="73696C46" w14:textId="77777777" w:rsidR="00F71869" w:rsidRPr="00F71869" w:rsidRDefault="00F71869" w:rsidP="00F71869">
      <w:pPr>
        <w:pStyle w:val="ListParagraph"/>
        <w:ind w:left="1296"/>
        <w:rPr>
          <w:b/>
          <w:bCs/>
        </w:rPr>
      </w:pPr>
    </w:p>
    <w:p w14:paraId="0D1B2574" w14:textId="6E5CA66C" w:rsidR="00ED1431" w:rsidRPr="00F71869" w:rsidRDefault="00F54FA3" w:rsidP="002D61C8">
      <w:pPr>
        <w:pStyle w:val="ListParagraph"/>
        <w:numPr>
          <w:ilvl w:val="0"/>
          <w:numId w:val="24"/>
        </w:numPr>
        <w:rPr>
          <w:b/>
          <w:bCs/>
        </w:rPr>
      </w:pPr>
      <w:r>
        <w:t>n/a</w:t>
      </w:r>
    </w:p>
    <w:p w14:paraId="54B8DF98" w14:textId="77777777" w:rsidR="00F71869" w:rsidRPr="00F71869" w:rsidRDefault="00F71869" w:rsidP="00F71869">
      <w:pPr>
        <w:pStyle w:val="ListParagraph"/>
        <w:ind w:left="1296"/>
        <w:rPr>
          <w:b/>
          <w:bCs/>
        </w:rPr>
      </w:pPr>
    </w:p>
    <w:bookmarkStart w:id="301" w:name="_Hlk16061979"/>
    <w:p w14:paraId="4E642148" w14:textId="6CA595C6" w:rsidR="00733C01" w:rsidRPr="00F71869" w:rsidRDefault="00733C01" w:rsidP="00733C01">
      <w:pPr>
        <w:pStyle w:val="ListParagraph"/>
        <w:numPr>
          <w:ilvl w:val="0"/>
          <w:numId w:val="6"/>
        </w:numPr>
        <w:rPr>
          <w:b/>
          <w:bCs/>
          <w:sz w:val="32"/>
          <w:szCs w:val="32"/>
        </w:rPr>
      </w:pPr>
      <w:r w:rsidRPr="00ED1431">
        <w:rPr>
          <w:noProof/>
          <w:sz w:val="32"/>
          <w:szCs w:val="32"/>
        </w:rPr>
        <mc:AlternateContent>
          <mc:Choice Requires="wps">
            <w:drawing>
              <wp:anchor distT="0" distB="0" distL="114300" distR="114300" simplePos="0" relativeHeight="251671552" behindDoc="0" locked="0" layoutInCell="1" allowOverlap="1" wp14:anchorId="725DAC88" wp14:editId="76A210D7">
                <wp:simplePos x="0" y="0"/>
                <wp:positionH relativeFrom="margin">
                  <wp:align>left</wp:align>
                </wp:positionH>
                <wp:positionV relativeFrom="paragraph">
                  <wp:posOffset>243205</wp:posOffset>
                </wp:positionV>
                <wp:extent cx="6724650" cy="476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716E207" id="Straight Connector 11" o:spid="_x0000_s1026" style="position:absolute;flip:y;z-index:251671552;visibility:visible;mso-wrap-style:square;mso-wrap-distance-left:9pt;mso-wrap-distance-top:0;mso-wrap-distance-right:9pt;mso-wrap-distance-bottom:0;mso-position-horizontal:left;mso-position-horizontal-relative:margin;mso-position-vertical:absolute;mso-position-vertical-relative:text" from="0,19.15pt" to="52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" strokecolor="#4472c4" strokeweight=".5pt">
                <v:stroke joinstyle="miter"/>
                <w10:wrap anchorx="margin"/>
              </v:line>
            </w:pict>
          </mc:Fallback>
        </mc:AlternateContent>
      </w:r>
      <w:r w:rsidR="00302ECC" w:rsidRPr="00ED1431">
        <w:rPr>
          <w:b/>
          <w:bCs/>
          <w:sz w:val="32"/>
          <w:szCs w:val="32"/>
        </w:rPr>
        <w:t>User Testing &amp; Evaluation</w:t>
      </w:r>
    </w:p>
    <w:bookmarkEnd w:id="301"/>
    <w:p w14:paraId="048560E7" w14:textId="77777777" w:rsidR="00F71869" w:rsidRDefault="00F71869" w:rsidP="00F71869">
      <w:pPr>
        <w:pStyle w:val="ListParagraph"/>
        <w:ind w:left="1296"/>
        <w:rPr>
          <w:b/>
          <w:bCs/>
        </w:rPr>
      </w:pPr>
    </w:p>
    <w:p w14:paraId="338EE85C" w14:textId="73BC8F6D" w:rsidR="00CC2FBD" w:rsidRDefault="00CC2FBD" w:rsidP="00B85CA2">
      <w:pPr>
        <w:pStyle w:val="ListParagraph"/>
        <w:ind w:left="1296"/>
        <w:rPr>
          <w:b/>
          <w:bCs/>
        </w:rPr>
      </w:pPr>
    </w:p>
    <w:tbl>
      <w:tblPr>
        <w:tblStyle w:val="TableGrid"/>
        <w:tblW w:w="10022" w:type="dxa"/>
        <w:tblLook w:val="04A0" w:firstRow="1" w:lastRow="0" w:firstColumn="1" w:lastColumn="0" w:noHBand="0" w:noVBand="1"/>
        <w:tblPrChange w:id="302" w:author="Tami" w:date="2022-06-12T21:54:00Z">
          <w:tblPr>
            <w:tblStyle w:val="TableGrid"/>
            <w:tblW w:w="0" w:type="auto"/>
            <w:tblLook w:val="04A0" w:firstRow="1" w:lastRow="0" w:firstColumn="1" w:lastColumn="0" w:noHBand="0" w:noVBand="1"/>
          </w:tblPr>
        </w:tblPrChange>
      </w:tblPr>
      <w:tblGrid>
        <w:gridCol w:w="3178"/>
        <w:gridCol w:w="3657"/>
        <w:gridCol w:w="3187"/>
        <w:tblGridChange w:id="303">
          <w:tblGrid>
            <w:gridCol w:w="3505"/>
            <w:gridCol w:w="4140"/>
            <w:gridCol w:w="1705"/>
          </w:tblGrid>
        </w:tblGridChange>
      </w:tblGrid>
      <w:tr w:rsidR="00B85CA2" w14:paraId="32250C54" w14:textId="77777777" w:rsidTr="0076458D">
        <w:trPr>
          <w:trHeight w:val="273"/>
        </w:trPr>
        <w:tc>
          <w:tcPr>
            <w:tcW w:w="3178" w:type="dxa"/>
            <w:shd w:val="clear" w:color="auto" w:fill="BFBFBF" w:themeFill="background1" w:themeFillShade="BF"/>
            <w:tcPrChange w:id="304" w:author="Tami" w:date="2022-06-12T21:54:00Z">
              <w:tcPr>
                <w:tcW w:w="3505" w:type="dxa"/>
                <w:shd w:val="clear" w:color="auto" w:fill="BFBFBF" w:themeFill="background1" w:themeFillShade="BF"/>
              </w:tcPr>
            </w:tcPrChange>
          </w:tcPr>
          <w:p w14:paraId="5E4475F5" w14:textId="3032F7C2" w:rsidR="00B85CA2" w:rsidRDefault="00B85CA2" w:rsidP="00A834B4">
            <w:pPr>
              <w:jc w:val="center"/>
              <w:rPr>
                <w:b/>
                <w:bCs/>
              </w:rPr>
            </w:pPr>
            <w:r>
              <w:rPr>
                <w:b/>
                <w:bCs/>
              </w:rPr>
              <w:t>Test Case</w:t>
            </w:r>
          </w:p>
        </w:tc>
        <w:tc>
          <w:tcPr>
            <w:tcW w:w="3657" w:type="dxa"/>
            <w:shd w:val="clear" w:color="auto" w:fill="BFBFBF" w:themeFill="background1" w:themeFillShade="BF"/>
            <w:tcPrChange w:id="305" w:author="Tami" w:date="2022-06-12T21:54:00Z">
              <w:tcPr>
                <w:tcW w:w="4140" w:type="dxa"/>
                <w:shd w:val="clear" w:color="auto" w:fill="BFBFBF" w:themeFill="background1" w:themeFillShade="BF"/>
              </w:tcPr>
            </w:tcPrChange>
          </w:tcPr>
          <w:p w14:paraId="113E64C3" w14:textId="2B2DF7F9" w:rsidR="00B85CA2" w:rsidRDefault="00B85CA2" w:rsidP="00A834B4">
            <w:pPr>
              <w:jc w:val="center"/>
              <w:rPr>
                <w:b/>
                <w:bCs/>
              </w:rPr>
            </w:pPr>
            <w:proofErr w:type="spellStart"/>
            <w:r>
              <w:rPr>
                <w:b/>
                <w:bCs/>
              </w:rPr>
              <w:t>Obective</w:t>
            </w:r>
            <w:proofErr w:type="spellEnd"/>
          </w:p>
        </w:tc>
        <w:tc>
          <w:tcPr>
            <w:tcW w:w="3187" w:type="dxa"/>
            <w:shd w:val="clear" w:color="auto" w:fill="BFBFBF" w:themeFill="background1" w:themeFillShade="BF"/>
            <w:tcPrChange w:id="306" w:author="Tami" w:date="2022-06-12T21:54:00Z">
              <w:tcPr>
                <w:tcW w:w="1705" w:type="dxa"/>
                <w:shd w:val="clear" w:color="auto" w:fill="BFBFBF" w:themeFill="background1" w:themeFillShade="BF"/>
              </w:tcPr>
            </w:tcPrChange>
          </w:tcPr>
          <w:p w14:paraId="036E1B96" w14:textId="65BAA2CE" w:rsidR="00B85CA2" w:rsidRDefault="00B85CA2" w:rsidP="00A834B4">
            <w:pPr>
              <w:jc w:val="center"/>
              <w:rPr>
                <w:b/>
                <w:bCs/>
              </w:rPr>
            </w:pPr>
            <w:r>
              <w:rPr>
                <w:b/>
                <w:bCs/>
              </w:rPr>
              <w:t>Pass/Fail</w:t>
            </w:r>
          </w:p>
        </w:tc>
      </w:tr>
      <w:tr w:rsidR="00B57CC9" w:rsidRPr="00D25D33" w14:paraId="7B0C2602" w14:textId="77777777" w:rsidTr="0076458D">
        <w:trPr>
          <w:trHeight w:val="545"/>
        </w:trPr>
        <w:tc>
          <w:tcPr>
            <w:tcW w:w="3178" w:type="dxa"/>
            <w:tcPrChange w:id="307" w:author="Tami" w:date="2022-06-12T21:54:00Z">
              <w:tcPr>
                <w:tcW w:w="3505" w:type="dxa"/>
              </w:tcPr>
            </w:tcPrChange>
          </w:tcPr>
          <w:p w14:paraId="5256CD41" w14:textId="2E96D0BE" w:rsidR="00B57CC9" w:rsidRPr="00C0786E" w:rsidRDefault="00B57CC9" w:rsidP="00B57CC9">
            <w:r>
              <w:t>Default tournament name</w:t>
            </w:r>
          </w:p>
        </w:tc>
        <w:tc>
          <w:tcPr>
            <w:tcW w:w="3657" w:type="dxa"/>
            <w:tcPrChange w:id="308" w:author="Tami" w:date="2022-06-12T21:54:00Z">
              <w:tcPr>
                <w:tcW w:w="4140" w:type="dxa"/>
              </w:tcPr>
            </w:tcPrChange>
          </w:tcPr>
          <w:p w14:paraId="684BD3AC" w14:textId="6AD2E063" w:rsidR="00B57CC9" w:rsidRDefault="00B57CC9" w:rsidP="00B57CC9">
            <w:r>
              <w:t>Validate when no tournament name is entered that the default is populated</w:t>
            </w:r>
          </w:p>
        </w:tc>
        <w:tc>
          <w:tcPr>
            <w:tcW w:w="3187" w:type="dxa"/>
            <w:tcPrChange w:id="309" w:author="Tami" w:date="2022-06-12T21:54:00Z">
              <w:tcPr>
                <w:tcW w:w="1705" w:type="dxa"/>
              </w:tcPr>
            </w:tcPrChange>
          </w:tcPr>
          <w:p w14:paraId="670D0F2D" w14:textId="17D19D8B" w:rsidR="00B57CC9" w:rsidRPr="00D25D33" w:rsidRDefault="0076458D" w:rsidP="00B57CC9">
            <w:ins w:id="310" w:author="Tami" w:date="2022-06-12T21:52:00Z">
              <w:r>
                <w:t>Pass</w:t>
              </w:r>
            </w:ins>
          </w:p>
        </w:tc>
      </w:tr>
      <w:tr w:rsidR="00B57CC9" w14:paraId="3B6F1C21" w14:textId="77777777" w:rsidTr="0076458D">
        <w:trPr>
          <w:trHeight w:val="273"/>
        </w:trPr>
        <w:tc>
          <w:tcPr>
            <w:tcW w:w="3178" w:type="dxa"/>
            <w:tcPrChange w:id="311" w:author="Tami" w:date="2022-06-12T21:54:00Z">
              <w:tcPr>
                <w:tcW w:w="3505" w:type="dxa"/>
              </w:tcPr>
            </w:tcPrChange>
          </w:tcPr>
          <w:p w14:paraId="1C1B13D0" w14:textId="4CE2A886" w:rsidR="00B57CC9" w:rsidRPr="00B85CA2" w:rsidRDefault="00B57CC9" w:rsidP="00B57CC9">
            <w:r>
              <w:t>Tournament name entered</w:t>
            </w:r>
          </w:p>
        </w:tc>
        <w:tc>
          <w:tcPr>
            <w:tcW w:w="3657" w:type="dxa"/>
            <w:tcPrChange w:id="312" w:author="Tami" w:date="2022-06-12T21:54:00Z">
              <w:tcPr>
                <w:tcW w:w="4140" w:type="dxa"/>
              </w:tcPr>
            </w:tcPrChange>
          </w:tcPr>
          <w:p w14:paraId="03D4376B" w14:textId="43B52F14" w:rsidR="00B57CC9" w:rsidRPr="00B85CA2" w:rsidRDefault="00B57CC9" w:rsidP="00B57CC9">
            <w:r>
              <w:t>Validate tournament name is populated</w:t>
            </w:r>
          </w:p>
        </w:tc>
        <w:tc>
          <w:tcPr>
            <w:tcW w:w="3187" w:type="dxa"/>
            <w:tcPrChange w:id="313" w:author="Tami" w:date="2022-06-12T21:54:00Z">
              <w:tcPr>
                <w:tcW w:w="1705" w:type="dxa"/>
              </w:tcPr>
            </w:tcPrChange>
          </w:tcPr>
          <w:p w14:paraId="55D3DA6B" w14:textId="3F90E706" w:rsidR="00B57CC9" w:rsidRPr="0076458D" w:rsidRDefault="0076458D" w:rsidP="00B57CC9">
            <w:pPr>
              <w:rPr>
                <w:rPrChange w:id="314" w:author="Tami" w:date="2022-06-12T21:52:00Z">
                  <w:rPr>
                    <w:b/>
                    <w:bCs/>
                  </w:rPr>
                </w:rPrChange>
              </w:rPr>
            </w:pPr>
            <w:ins w:id="315" w:author="Tami" w:date="2022-06-12T21:52:00Z">
              <w:r w:rsidRPr="0076458D">
                <w:rPr>
                  <w:rPrChange w:id="316" w:author="Tami" w:date="2022-06-12T21:52:00Z">
                    <w:rPr>
                      <w:b/>
                      <w:bCs/>
                    </w:rPr>
                  </w:rPrChange>
                </w:rPr>
                <w:t>Pass</w:t>
              </w:r>
            </w:ins>
          </w:p>
        </w:tc>
      </w:tr>
      <w:tr w:rsidR="00B57CC9" w14:paraId="38806BF2" w14:textId="77777777" w:rsidTr="0076458D">
        <w:trPr>
          <w:trHeight w:val="545"/>
        </w:trPr>
        <w:tc>
          <w:tcPr>
            <w:tcW w:w="3178" w:type="dxa"/>
            <w:tcPrChange w:id="317" w:author="Tami" w:date="2022-06-12T21:54:00Z">
              <w:tcPr>
                <w:tcW w:w="3505" w:type="dxa"/>
              </w:tcPr>
            </w:tcPrChange>
          </w:tcPr>
          <w:p w14:paraId="79E2D8E2" w14:textId="18DBDB19" w:rsidR="00B57CC9" w:rsidRPr="00B85CA2" w:rsidRDefault="00B57CC9" w:rsidP="00B57CC9">
            <w:r>
              <w:t>Default fencer names</w:t>
            </w:r>
          </w:p>
        </w:tc>
        <w:tc>
          <w:tcPr>
            <w:tcW w:w="3657" w:type="dxa"/>
            <w:tcPrChange w:id="318" w:author="Tami" w:date="2022-06-12T21:54:00Z">
              <w:tcPr>
                <w:tcW w:w="4140" w:type="dxa"/>
              </w:tcPr>
            </w:tcPrChange>
          </w:tcPr>
          <w:p w14:paraId="0EA753AF" w14:textId="457116D6" w:rsidR="00B57CC9" w:rsidRPr="00B85CA2" w:rsidRDefault="00B57CC9" w:rsidP="00B57CC9">
            <w:r>
              <w:t>Validate when no fencer names are entered that the defaults are populated</w:t>
            </w:r>
          </w:p>
        </w:tc>
        <w:tc>
          <w:tcPr>
            <w:tcW w:w="3187" w:type="dxa"/>
            <w:tcPrChange w:id="319" w:author="Tami" w:date="2022-06-12T21:54:00Z">
              <w:tcPr>
                <w:tcW w:w="1705" w:type="dxa"/>
              </w:tcPr>
            </w:tcPrChange>
          </w:tcPr>
          <w:p w14:paraId="44422489" w14:textId="5B2541A1" w:rsidR="00B57CC9" w:rsidRPr="00B85CA2" w:rsidRDefault="0076458D" w:rsidP="00B57CC9">
            <w:ins w:id="320" w:author="Tami" w:date="2022-06-12T21:52:00Z">
              <w:r>
                <w:t>Pass</w:t>
              </w:r>
            </w:ins>
          </w:p>
        </w:tc>
      </w:tr>
      <w:tr w:rsidR="00B57CC9" w14:paraId="280BD73B" w14:textId="77777777" w:rsidTr="0076458D">
        <w:trPr>
          <w:trHeight w:val="818"/>
        </w:trPr>
        <w:tc>
          <w:tcPr>
            <w:tcW w:w="3178" w:type="dxa"/>
            <w:tcPrChange w:id="321" w:author="Tami" w:date="2022-06-12T21:54:00Z">
              <w:tcPr>
                <w:tcW w:w="3505" w:type="dxa"/>
              </w:tcPr>
            </w:tcPrChange>
          </w:tcPr>
          <w:p w14:paraId="3096EEFD" w14:textId="1E85F7E5" w:rsidR="00B57CC9" w:rsidRPr="00B85CA2" w:rsidRDefault="00B57CC9" w:rsidP="00B57CC9">
            <w:r>
              <w:t>One fencer name</w:t>
            </w:r>
          </w:p>
        </w:tc>
        <w:tc>
          <w:tcPr>
            <w:tcW w:w="3657" w:type="dxa"/>
            <w:tcPrChange w:id="322" w:author="Tami" w:date="2022-06-12T21:54:00Z">
              <w:tcPr>
                <w:tcW w:w="4140" w:type="dxa"/>
              </w:tcPr>
            </w:tcPrChange>
          </w:tcPr>
          <w:p w14:paraId="6D81DBF6" w14:textId="1483D21A" w:rsidR="00B57CC9" w:rsidRPr="00B85CA2" w:rsidRDefault="00B57CC9" w:rsidP="00B57CC9">
            <w:r>
              <w:t>Validate when just one fencer name is entered the others are defaulted correctly</w:t>
            </w:r>
          </w:p>
        </w:tc>
        <w:tc>
          <w:tcPr>
            <w:tcW w:w="3187" w:type="dxa"/>
            <w:tcPrChange w:id="323" w:author="Tami" w:date="2022-06-12T21:54:00Z">
              <w:tcPr>
                <w:tcW w:w="1705" w:type="dxa"/>
              </w:tcPr>
            </w:tcPrChange>
          </w:tcPr>
          <w:p w14:paraId="295B20F3" w14:textId="69B55C39" w:rsidR="00B57CC9" w:rsidRPr="00B85CA2" w:rsidRDefault="0076458D" w:rsidP="00B57CC9">
            <w:ins w:id="324" w:author="Tami" w:date="2022-06-12T21:53:00Z">
              <w:r>
                <w:t>Pass</w:t>
              </w:r>
            </w:ins>
          </w:p>
        </w:tc>
      </w:tr>
      <w:tr w:rsidR="00B57CC9" w14:paraId="7CB3AB09" w14:textId="77777777" w:rsidTr="0076458D">
        <w:trPr>
          <w:trHeight w:val="545"/>
        </w:trPr>
        <w:tc>
          <w:tcPr>
            <w:tcW w:w="3178" w:type="dxa"/>
            <w:tcPrChange w:id="325" w:author="Tami" w:date="2022-06-12T21:54:00Z">
              <w:tcPr>
                <w:tcW w:w="3505" w:type="dxa"/>
              </w:tcPr>
            </w:tcPrChange>
          </w:tcPr>
          <w:p w14:paraId="1F6BED3D" w14:textId="201FF4FB" w:rsidR="00B57CC9" w:rsidRPr="00B85CA2" w:rsidRDefault="00B57CC9" w:rsidP="00B57CC9">
            <w:r>
              <w:t>Multiple fencer names</w:t>
            </w:r>
          </w:p>
        </w:tc>
        <w:tc>
          <w:tcPr>
            <w:tcW w:w="3657" w:type="dxa"/>
            <w:tcPrChange w:id="326" w:author="Tami" w:date="2022-06-12T21:54:00Z">
              <w:tcPr>
                <w:tcW w:w="4140" w:type="dxa"/>
              </w:tcPr>
            </w:tcPrChange>
          </w:tcPr>
          <w:p w14:paraId="0A790B3D" w14:textId="31684067" w:rsidR="00B57CC9" w:rsidRPr="00B85CA2" w:rsidRDefault="00B57CC9" w:rsidP="00B57CC9">
            <w:r>
              <w:t xml:space="preserve">Validate when multiple fencers are </w:t>
            </w:r>
            <w:proofErr w:type="gramStart"/>
            <w:r>
              <w:t>entered</w:t>
            </w:r>
            <w:proofErr w:type="gramEnd"/>
            <w:r>
              <w:t xml:space="preserve"> they are correctly populated</w:t>
            </w:r>
          </w:p>
        </w:tc>
        <w:tc>
          <w:tcPr>
            <w:tcW w:w="3187" w:type="dxa"/>
            <w:tcPrChange w:id="327" w:author="Tami" w:date="2022-06-12T21:54:00Z">
              <w:tcPr>
                <w:tcW w:w="1705" w:type="dxa"/>
              </w:tcPr>
            </w:tcPrChange>
          </w:tcPr>
          <w:p w14:paraId="60B0E0F9" w14:textId="09A24F4B" w:rsidR="00B57CC9" w:rsidRPr="00B85CA2" w:rsidRDefault="0076458D" w:rsidP="00B57CC9">
            <w:ins w:id="328" w:author="Tami" w:date="2022-06-12T21:53:00Z">
              <w:r>
                <w:t>Pass</w:t>
              </w:r>
            </w:ins>
          </w:p>
        </w:tc>
      </w:tr>
      <w:tr w:rsidR="00B57CC9" w14:paraId="17DED420" w14:textId="77777777" w:rsidTr="0076458D">
        <w:trPr>
          <w:trHeight w:val="273"/>
        </w:trPr>
        <w:tc>
          <w:tcPr>
            <w:tcW w:w="3178" w:type="dxa"/>
            <w:tcPrChange w:id="329" w:author="Tami" w:date="2022-06-12T21:54:00Z">
              <w:tcPr>
                <w:tcW w:w="3505" w:type="dxa"/>
              </w:tcPr>
            </w:tcPrChange>
          </w:tcPr>
          <w:p w14:paraId="3AF99075" w14:textId="7E80D8FC" w:rsidR="00B57CC9" w:rsidRPr="00B85CA2" w:rsidRDefault="00B57CC9" w:rsidP="00B57CC9">
            <w:r>
              <w:t xml:space="preserve">One fencer - calculations </w:t>
            </w:r>
          </w:p>
        </w:tc>
        <w:tc>
          <w:tcPr>
            <w:tcW w:w="3657" w:type="dxa"/>
            <w:tcPrChange w:id="330" w:author="Tami" w:date="2022-06-12T21:54:00Z">
              <w:tcPr>
                <w:tcW w:w="4140" w:type="dxa"/>
              </w:tcPr>
            </w:tcPrChange>
          </w:tcPr>
          <w:p w14:paraId="1327AF80" w14:textId="7629232C" w:rsidR="00B57CC9" w:rsidRPr="00B85CA2" w:rsidRDefault="00B57CC9" w:rsidP="00B57CC9">
            <w:r>
              <w:t>Validate victories are correct</w:t>
            </w:r>
          </w:p>
        </w:tc>
        <w:tc>
          <w:tcPr>
            <w:tcW w:w="3187" w:type="dxa"/>
            <w:tcPrChange w:id="331" w:author="Tami" w:date="2022-06-12T21:54:00Z">
              <w:tcPr>
                <w:tcW w:w="1705" w:type="dxa"/>
              </w:tcPr>
            </w:tcPrChange>
          </w:tcPr>
          <w:p w14:paraId="7484708D" w14:textId="6969593F" w:rsidR="00B57CC9" w:rsidRPr="00B85CA2" w:rsidRDefault="0076458D" w:rsidP="00B57CC9">
            <w:ins w:id="332" w:author="Tami" w:date="2022-06-12T21:53:00Z">
              <w:r>
                <w:t>Pass</w:t>
              </w:r>
            </w:ins>
          </w:p>
        </w:tc>
      </w:tr>
      <w:tr w:rsidR="00B57CC9" w14:paraId="518ABD3F" w14:textId="77777777" w:rsidTr="0076458D">
        <w:trPr>
          <w:trHeight w:val="273"/>
        </w:trPr>
        <w:tc>
          <w:tcPr>
            <w:tcW w:w="3178" w:type="dxa"/>
            <w:tcPrChange w:id="333" w:author="Tami" w:date="2022-06-12T21:54:00Z">
              <w:tcPr>
                <w:tcW w:w="3505" w:type="dxa"/>
              </w:tcPr>
            </w:tcPrChange>
          </w:tcPr>
          <w:p w14:paraId="5A7C8FB0" w14:textId="35154218" w:rsidR="00B57CC9" w:rsidRPr="00B85CA2" w:rsidRDefault="00B57CC9" w:rsidP="00B57CC9">
            <w:r>
              <w:t>One fencer – calculations</w:t>
            </w:r>
          </w:p>
        </w:tc>
        <w:tc>
          <w:tcPr>
            <w:tcW w:w="3657" w:type="dxa"/>
            <w:tcPrChange w:id="334" w:author="Tami" w:date="2022-06-12T21:54:00Z">
              <w:tcPr>
                <w:tcW w:w="4140" w:type="dxa"/>
              </w:tcPr>
            </w:tcPrChange>
          </w:tcPr>
          <w:p w14:paraId="77A13863" w14:textId="58D34526" w:rsidR="00B57CC9" w:rsidRPr="00B85CA2" w:rsidRDefault="00B57CC9" w:rsidP="00B57CC9">
            <w:r>
              <w:t>Validate touches scored are correct</w:t>
            </w:r>
          </w:p>
        </w:tc>
        <w:tc>
          <w:tcPr>
            <w:tcW w:w="3187" w:type="dxa"/>
            <w:tcPrChange w:id="335" w:author="Tami" w:date="2022-06-12T21:54:00Z">
              <w:tcPr>
                <w:tcW w:w="1705" w:type="dxa"/>
              </w:tcPr>
            </w:tcPrChange>
          </w:tcPr>
          <w:p w14:paraId="7EFD2BEA" w14:textId="732842A6" w:rsidR="00B57CC9" w:rsidRPr="00B85CA2" w:rsidRDefault="0076458D" w:rsidP="00B57CC9">
            <w:ins w:id="336" w:author="Tami" w:date="2022-06-12T21:53:00Z">
              <w:r>
                <w:t>Pass</w:t>
              </w:r>
            </w:ins>
          </w:p>
        </w:tc>
      </w:tr>
      <w:tr w:rsidR="00B57CC9" w14:paraId="35D29731" w14:textId="77777777" w:rsidTr="0076458D">
        <w:trPr>
          <w:trHeight w:val="266"/>
        </w:trPr>
        <w:tc>
          <w:tcPr>
            <w:tcW w:w="3178" w:type="dxa"/>
            <w:tcPrChange w:id="337" w:author="Tami" w:date="2022-06-12T21:54:00Z">
              <w:tcPr>
                <w:tcW w:w="3505" w:type="dxa"/>
              </w:tcPr>
            </w:tcPrChange>
          </w:tcPr>
          <w:p w14:paraId="528B02DC" w14:textId="15A5187B" w:rsidR="00B57CC9" w:rsidRPr="00B85CA2" w:rsidRDefault="00B57CC9" w:rsidP="00B57CC9">
            <w:r>
              <w:t>One fencer – calculations</w:t>
            </w:r>
          </w:p>
        </w:tc>
        <w:tc>
          <w:tcPr>
            <w:tcW w:w="3657" w:type="dxa"/>
            <w:tcPrChange w:id="338" w:author="Tami" w:date="2022-06-12T21:54:00Z">
              <w:tcPr>
                <w:tcW w:w="4140" w:type="dxa"/>
              </w:tcPr>
            </w:tcPrChange>
          </w:tcPr>
          <w:p w14:paraId="39F99E1E" w14:textId="5AE95BA9" w:rsidR="00B57CC9" w:rsidRPr="00B85CA2" w:rsidRDefault="00B57CC9" w:rsidP="00B57CC9">
            <w:r>
              <w:t>Validate touches received are correct</w:t>
            </w:r>
          </w:p>
        </w:tc>
        <w:tc>
          <w:tcPr>
            <w:tcW w:w="3187" w:type="dxa"/>
            <w:tcPrChange w:id="339" w:author="Tami" w:date="2022-06-12T21:54:00Z">
              <w:tcPr>
                <w:tcW w:w="1705" w:type="dxa"/>
              </w:tcPr>
            </w:tcPrChange>
          </w:tcPr>
          <w:p w14:paraId="3833C9D4" w14:textId="5806714E" w:rsidR="00B57CC9" w:rsidRPr="00B85CA2" w:rsidRDefault="0076458D" w:rsidP="00B57CC9">
            <w:ins w:id="340" w:author="Tami" w:date="2022-06-12T21:53:00Z">
              <w:r>
                <w:t>Pass</w:t>
              </w:r>
            </w:ins>
          </w:p>
        </w:tc>
      </w:tr>
      <w:tr w:rsidR="00B57CC9" w14:paraId="37EF0B5E" w14:textId="77777777" w:rsidTr="0076458D">
        <w:trPr>
          <w:trHeight w:val="273"/>
        </w:trPr>
        <w:tc>
          <w:tcPr>
            <w:tcW w:w="3178" w:type="dxa"/>
            <w:tcPrChange w:id="341" w:author="Tami" w:date="2022-06-12T21:54:00Z">
              <w:tcPr>
                <w:tcW w:w="3505" w:type="dxa"/>
              </w:tcPr>
            </w:tcPrChange>
          </w:tcPr>
          <w:p w14:paraId="61EB0421" w14:textId="3F31599D" w:rsidR="00B57CC9" w:rsidRPr="00B85CA2" w:rsidRDefault="00E177A6" w:rsidP="00B57CC9">
            <w:r>
              <w:t>One fencer – calculations</w:t>
            </w:r>
          </w:p>
        </w:tc>
        <w:tc>
          <w:tcPr>
            <w:tcW w:w="3657" w:type="dxa"/>
            <w:tcPrChange w:id="342" w:author="Tami" w:date="2022-06-12T21:54:00Z">
              <w:tcPr>
                <w:tcW w:w="4140" w:type="dxa"/>
              </w:tcPr>
            </w:tcPrChange>
          </w:tcPr>
          <w:p w14:paraId="100A4F91" w14:textId="615A2A23" w:rsidR="00B57CC9" w:rsidRPr="00B85CA2" w:rsidRDefault="00E177A6" w:rsidP="00B57CC9">
            <w:r>
              <w:t>Validate indicator is correct</w:t>
            </w:r>
          </w:p>
        </w:tc>
        <w:tc>
          <w:tcPr>
            <w:tcW w:w="3187" w:type="dxa"/>
            <w:tcPrChange w:id="343" w:author="Tami" w:date="2022-06-12T21:54:00Z">
              <w:tcPr>
                <w:tcW w:w="1705" w:type="dxa"/>
              </w:tcPr>
            </w:tcPrChange>
          </w:tcPr>
          <w:p w14:paraId="769B1E87" w14:textId="58D63120" w:rsidR="00B57CC9" w:rsidRPr="00B85CA2" w:rsidRDefault="0076458D" w:rsidP="00B57CC9">
            <w:ins w:id="344" w:author="Tami" w:date="2022-06-12T21:53:00Z">
              <w:r>
                <w:t>Pass</w:t>
              </w:r>
            </w:ins>
          </w:p>
        </w:tc>
      </w:tr>
      <w:tr w:rsidR="00E177A6" w14:paraId="24257497" w14:textId="77777777" w:rsidTr="0076458D">
        <w:trPr>
          <w:trHeight w:val="273"/>
        </w:trPr>
        <w:tc>
          <w:tcPr>
            <w:tcW w:w="3178" w:type="dxa"/>
            <w:tcPrChange w:id="345" w:author="Tami" w:date="2022-06-12T21:54:00Z">
              <w:tcPr>
                <w:tcW w:w="3505" w:type="dxa"/>
              </w:tcPr>
            </w:tcPrChange>
          </w:tcPr>
          <w:p w14:paraId="6893E565" w14:textId="097F0FE3" w:rsidR="00E177A6" w:rsidRPr="00B85CA2" w:rsidRDefault="00E177A6" w:rsidP="00E177A6">
            <w:r>
              <w:t>Multiple fencers – calculations</w:t>
            </w:r>
          </w:p>
        </w:tc>
        <w:tc>
          <w:tcPr>
            <w:tcW w:w="3657" w:type="dxa"/>
            <w:tcPrChange w:id="346" w:author="Tami" w:date="2022-06-12T21:54:00Z">
              <w:tcPr>
                <w:tcW w:w="4140" w:type="dxa"/>
              </w:tcPr>
            </w:tcPrChange>
          </w:tcPr>
          <w:p w14:paraId="0CD44224" w14:textId="25CB4597" w:rsidR="00E177A6" w:rsidRPr="00B85CA2" w:rsidRDefault="00E177A6" w:rsidP="00E177A6">
            <w:r>
              <w:t>Validate victories are correct</w:t>
            </w:r>
          </w:p>
        </w:tc>
        <w:tc>
          <w:tcPr>
            <w:tcW w:w="3187" w:type="dxa"/>
            <w:tcPrChange w:id="347" w:author="Tami" w:date="2022-06-12T21:54:00Z">
              <w:tcPr>
                <w:tcW w:w="1705" w:type="dxa"/>
              </w:tcPr>
            </w:tcPrChange>
          </w:tcPr>
          <w:p w14:paraId="45FA0883" w14:textId="52405204" w:rsidR="00E177A6" w:rsidRPr="00B85CA2" w:rsidRDefault="0076458D" w:rsidP="00E177A6">
            <w:ins w:id="348" w:author="Tami" w:date="2022-06-12T21:53:00Z">
              <w:r>
                <w:t>Pass</w:t>
              </w:r>
            </w:ins>
          </w:p>
        </w:tc>
      </w:tr>
      <w:tr w:rsidR="00E177A6" w14:paraId="107C6501" w14:textId="77777777" w:rsidTr="0076458D">
        <w:trPr>
          <w:trHeight w:val="273"/>
        </w:trPr>
        <w:tc>
          <w:tcPr>
            <w:tcW w:w="3178" w:type="dxa"/>
            <w:tcPrChange w:id="349" w:author="Tami" w:date="2022-06-12T21:54:00Z">
              <w:tcPr>
                <w:tcW w:w="3505" w:type="dxa"/>
              </w:tcPr>
            </w:tcPrChange>
          </w:tcPr>
          <w:p w14:paraId="4BF68704" w14:textId="4641FC94" w:rsidR="00E177A6" w:rsidRPr="00B85CA2" w:rsidRDefault="00E177A6" w:rsidP="00E177A6">
            <w:r>
              <w:t>Multiple fencers – calculations</w:t>
            </w:r>
          </w:p>
        </w:tc>
        <w:tc>
          <w:tcPr>
            <w:tcW w:w="3657" w:type="dxa"/>
            <w:tcPrChange w:id="350" w:author="Tami" w:date="2022-06-12T21:54:00Z">
              <w:tcPr>
                <w:tcW w:w="4140" w:type="dxa"/>
              </w:tcPr>
            </w:tcPrChange>
          </w:tcPr>
          <w:p w14:paraId="4BA68D34" w14:textId="02396F3A" w:rsidR="00E177A6" w:rsidRPr="00B85CA2" w:rsidRDefault="00E177A6" w:rsidP="00E177A6">
            <w:r>
              <w:t>Validate touches scored are correct</w:t>
            </w:r>
          </w:p>
        </w:tc>
        <w:tc>
          <w:tcPr>
            <w:tcW w:w="3187" w:type="dxa"/>
            <w:tcPrChange w:id="351" w:author="Tami" w:date="2022-06-12T21:54:00Z">
              <w:tcPr>
                <w:tcW w:w="1705" w:type="dxa"/>
              </w:tcPr>
            </w:tcPrChange>
          </w:tcPr>
          <w:p w14:paraId="4F83DB2E" w14:textId="64D2375D" w:rsidR="00E177A6" w:rsidRPr="00B85CA2" w:rsidRDefault="0076458D" w:rsidP="00E177A6">
            <w:ins w:id="352" w:author="Tami" w:date="2022-06-12T21:53:00Z">
              <w:r>
                <w:t>Pass</w:t>
              </w:r>
            </w:ins>
          </w:p>
        </w:tc>
      </w:tr>
      <w:tr w:rsidR="00E177A6" w14:paraId="63CAAC61" w14:textId="77777777" w:rsidTr="0076458D">
        <w:trPr>
          <w:trHeight w:val="273"/>
        </w:trPr>
        <w:tc>
          <w:tcPr>
            <w:tcW w:w="3178" w:type="dxa"/>
            <w:tcPrChange w:id="353" w:author="Tami" w:date="2022-06-12T21:54:00Z">
              <w:tcPr>
                <w:tcW w:w="3505" w:type="dxa"/>
              </w:tcPr>
            </w:tcPrChange>
          </w:tcPr>
          <w:p w14:paraId="0F3BA36B" w14:textId="491A4DFA" w:rsidR="00E177A6" w:rsidRPr="00B85CA2" w:rsidRDefault="00E177A6" w:rsidP="00E177A6">
            <w:r>
              <w:t>Multiple fencers – calculations</w:t>
            </w:r>
          </w:p>
        </w:tc>
        <w:tc>
          <w:tcPr>
            <w:tcW w:w="3657" w:type="dxa"/>
            <w:tcPrChange w:id="354" w:author="Tami" w:date="2022-06-12T21:54:00Z">
              <w:tcPr>
                <w:tcW w:w="4140" w:type="dxa"/>
              </w:tcPr>
            </w:tcPrChange>
          </w:tcPr>
          <w:p w14:paraId="7DF9015B" w14:textId="706CAE7A" w:rsidR="00E177A6" w:rsidRPr="00B85CA2" w:rsidRDefault="00E177A6" w:rsidP="00E177A6">
            <w:r>
              <w:t>Validate touches received are correct</w:t>
            </w:r>
          </w:p>
        </w:tc>
        <w:tc>
          <w:tcPr>
            <w:tcW w:w="3187" w:type="dxa"/>
            <w:tcPrChange w:id="355" w:author="Tami" w:date="2022-06-12T21:54:00Z">
              <w:tcPr>
                <w:tcW w:w="1705" w:type="dxa"/>
              </w:tcPr>
            </w:tcPrChange>
          </w:tcPr>
          <w:p w14:paraId="54B5F6D2" w14:textId="730B4454" w:rsidR="00E177A6" w:rsidRPr="00B85CA2" w:rsidRDefault="0076458D" w:rsidP="00E177A6">
            <w:ins w:id="356" w:author="Tami" w:date="2022-06-12T21:53:00Z">
              <w:r>
                <w:t>Pass</w:t>
              </w:r>
            </w:ins>
          </w:p>
        </w:tc>
      </w:tr>
      <w:tr w:rsidR="00E177A6" w14:paraId="06E43010" w14:textId="77777777" w:rsidTr="0076458D">
        <w:trPr>
          <w:trHeight w:val="266"/>
        </w:trPr>
        <w:tc>
          <w:tcPr>
            <w:tcW w:w="3178" w:type="dxa"/>
            <w:tcPrChange w:id="357" w:author="Tami" w:date="2022-06-12T21:54:00Z">
              <w:tcPr>
                <w:tcW w:w="3505" w:type="dxa"/>
              </w:tcPr>
            </w:tcPrChange>
          </w:tcPr>
          <w:p w14:paraId="7143FA20" w14:textId="4F90F58C" w:rsidR="00E177A6" w:rsidRPr="00B85CA2" w:rsidRDefault="00E177A6" w:rsidP="00E177A6">
            <w:r>
              <w:t>Multiple fencers – calculations</w:t>
            </w:r>
          </w:p>
        </w:tc>
        <w:tc>
          <w:tcPr>
            <w:tcW w:w="3657" w:type="dxa"/>
            <w:tcPrChange w:id="358" w:author="Tami" w:date="2022-06-12T21:54:00Z">
              <w:tcPr>
                <w:tcW w:w="4140" w:type="dxa"/>
              </w:tcPr>
            </w:tcPrChange>
          </w:tcPr>
          <w:p w14:paraId="57DF8540" w14:textId="144FD9C1" w:rsidR="00E177A6" w:rsidRPr="00B85CA2" w:rsidRDefault="00E177A6" w:rsidP="00E177A6">
            <w:r>
              <w:t>Validate indicator is correct</w:t>
            </w:r>
          </w:p>
        </w:tc>
        <w:tc>
          <w:tcPr>
            <w:tcW w:w="3187" w:type="dxa"/>
            <w:tcPrChange w:id="359" w:author="Tami" w:date="2022-06-12T21:54:00Z">
              <w:tcPr>
                <w:tcW w:w="1705" w:type="dxa"/>
              </w:tcPr>
            </w:tcPrChange>
          </w:tcPr>
          <w:p w14:paraId="3507CA2F" w14:textId="0A5B9CF8" w:rsidR="00E177A6" w:rsidRPr="00B85CA2" w:rsidRDefault="0076458D" w:rsidP="00E177A6">
            <w:ins w:id="360" w:author="Tami" w:date="2022-06-12T21:53:00Z">
              <w:r>
                <w:t>Pass</w:t>
              </w:r>
            </w:ins>
          </w:p>
        </w:tc>
      </w:tr>
      <w:tr w:rsidR="00E177A6" w14:paraId="75D9C231" w14:textId="77777777" w:rsidTr="0076458D">
        <w:trPr>
          <w:trHeight w:val="818"/>
        </w:trPr>
        <w:tc>
          <w:tcPr>
            <w:tcW w:w="3178" w:type="dxa"/>
            <w:tcPrChange w:id="361" w:author="Tami" w:date="2022-06-12T21:54:00Z">
              <w:tcPr>
                <w:tcW w:w="3505" w:type="dxa"/>
              </w:tcPr>
            </w:tcPrChange>
          </w:tcPr>
          <w:p w14:paraId="7B14981F" w14:textId="18032E4B" w:rsidR="00E177A6" w:rsidRPr="00B85CA2" w:rsidRDefault="00E177A6" w:rsidP="00E177A6">
            <w:r>
              <w:t>Multiple fencers – calculations</w:t>
            </w:r>
          </w:p>
        </w:tc>
        <w:tc>
          <w:tcPr>
            <w:tcW w:w="3657" w:type="dxa"/>
            <w:tcPrChange w:id="362" w:author="Tami" w:date="2022-06-12T21:54:00Z">
              <w:tcPr>
                <w:tcW w:w="4140" w:type="dxa"/>
              </w:tcPr>
            </w:tcPrChange>
          </w:tcPr>
          <w:p w14:paraId="601CD3F2" w14:textId="218E789E" w:rsidR="00E177A6" w:rsidRPr="00B85CA2" w:rsidRDefault="00E177A6" w:rsidP="00E177A6">
            <w:r>
              <w:t>Validate place is correct</w:t>
            </w:r>
          </w:p>
        </w:tc>
        <w:tc>
          <w:tcPr>
            <w:tcW w:w="3187" w:type="dxa"/>
            <w:tcPrChange w:id="363" w:author="Tami" w:date="2022-06-12T21:54:00Z">
              <w:tcPr>
                <w:tcW w:w="1705" w:type="dxa"/>
              </w:tcPr>
            </w:tcPrChange>
          </w:tcPr>
          <w:p w14:paraId="4CFBE054" w14:textId="26C9874F" w:rsidR="00E177A6" w:rsidRPr="00B85CA2" w:rsidRDefault="0076458D" w:rsidP="00E177A6">
            <w:ins w:id="364" w:author="Tami" w:date="2022-06-12T21:53:00Z">
              <w:r>
                <w:t>Fail – If there is an exact tie, (</w:t>
              </w:r>
            </w:ins>
            <w:ins w:id="365" w:author="Tami" w:date="2022-06-12T21:54:00Z">
              <w:r>
                <w:t>two or more fencers have the same number victories, AND the same indicator they should tie</w:t>
              </w:r>
            </w:ins>
            <w:ins w:id="366" w:author="Tami" w:date="2022-06-12T21:55:00Z">
              <w:r>
                <w:t xml:space="preserve"> for n </w:t>
              </w:r>
              <w:r>
                <w:lastRenderedPageBreak/>
                <w:t>place, and the next place should be skipped.  i.e. in a pool of 4, with a tie for second, the places would be 1</w:t>
              </w:r>
              <w:r w:rsidRPr="0076458D">
                <w:rPr>
                  <w:vertAlign w:val="superscript"/>
                  <w:rPrChange w:id="367" w:author="Tami" w:date="2022-06-12T21:55:00Z">
                    <w:rPr/>
                  </w:rPrChange>
                </w:rPr>
                <w:t>st</w:t>
              </w:r>
              <w:r>
                <w:t xml:space="preserve">, </w:t>
              </w:r>
            </w:ins>
            <w:ins w:id="368" w:author="Tami" w:date="2022-06-12T21:57:00Z">
              <w:r>
                <w:t xml:space="preserve">two </w:t>
              </w:r>
            </w:ins>
            <w:ins w:id="369" w:author="Tami" w:date="2022-06-12T21:56:00Z">
              <w:r>
                <w:t>2</w:t>
              </w:r>
              <w:proofErr w:type="gramStart"/>
              <w:r w:rsidRPr="0076458D">
                <w:rPr>
                  <w:vertAlign w:val="superscript"/>
                  <w:rPrChange w:id="370" w:author="Tami" w:date="2022-06-12T21:56:00Z">
                    <w:rPr/>
                  </w:rPrChange>
                </w:rPr>
                <w:t>nd</w:t>
              </w:r>
            </w:ins>
            <w:ins w:id="371" w:author="Tami" w:date="2022-06-12T21:57:00Z">
              <w:r>
                <w:rPr>
                  <w:vertAlign w:val="superscript"/>
                </w:rPr>
                <w:t xml:space="preserve">  </w:t>
              </w:r>
              <w:r>
                <w:t>places</w:t>
              </w:r>
              <w:proofErr w:type="gramEnd"/>
              <w:r>
                <w:t xml:space="preserve"> </w:t>
              </w:r>
            </w:ins>
            <w:ins w:id="372" w:author="Tami" w:date="2022-06-12T21:56:00Z">
              <w:r>
                <w:t>and 4</w:t>
              </w:r>
              <w:r w:rsidRPr="0076458D">
                <w:rPr>
                  <w:vertAlign w:val="superscript"/>
                  <w:rPrChange w:id="373" w:author="Tami" w:date="2022-06-12T21:56:00Z">
                    <w:rPr/>
                  </w:rPrChange>
                </w:rPr>
                <w:t>th</w:t>
              </w:r>
              <w:r>
                <w:t xml:space="preserve">  with no third place. </w:t>
              </w:r>
            </w:ins>
            <w:ins w:id="374" w:author="Tami" w:date="2022-06-12T21:58:00Z">
              <w:r w:rsidR="00634EB5">
                <w:t>Bug will be addressed in version 2.</w:t>
              </w:r>
            </w:ins>
          </w:p>
        </w:tc>
      </w:tr>
    </w:tbl>
    <w:p w14:paraId="5702198A" w14:textId="20762D8A" w:rsidR="00397AB1" w:rsidRPr="00F71869" w:rsidRDefault="00397AB1" w:rsidP="00F71869">
      <w:pPr>
        <w:rPr>
          <w:b/>
          <w:bCs/>
        </w:rPr>
      </w:pPr>
    </w:p>
    <w:p w14:paraId="0E03E8F9" w14:textId="2734D25A" w:rsidR="00397AB1" w:rsidRDefault="00397AB1" w:rsidP="00F71869">
      <w:pPr>
        <w:pStyle w:val="ListParagraph"/>
        <w:ind w:left="2016"/>
        <w:rPr>
          <w:b/>
          <w:bCs/>
        </w:rPr>
      </w:pPr>
    </w:p>
    <w:p w14:paraId="39EBC3CB" w14:textId="77777777" w:rsidR="00887D21" w:rsidRPr="00887D21" w:rsidRDefault="00887D21" w:rsidP="00887D21">
      <w:pPr>
        <w:rPr>
          <w:b/>
          <w:bCs/>
        </w:rPr>
      </w:pPr>
    </w:p>
    <w:p w14:paraId="3CF384F6" w14:textId="3CC5F2F2" w:rsidR="00887D21" w:rsidRPr="00ED1431" w:rsidRDefault="00887D21" w:rsidP="00887D21">
      <w:pPr>
        <w:pStyle w:val="ListParagraph"/>
        <w:numPr>
          <w:ilvl w:val="0"/>
          <w:numId w:val="6"/>
        </w:numPr>
        <w:rPr>
          <w:b/>
          <w:bCs/>
          <w:sz w:val="32"/>
          <w:szCs w:val="32"/>
        </w:rPr>
      </w:pPr>
      <w:r w:rsidRPr="00ED1431">
        <w:rPr>
          <w:noProof/>
          <w:sz w:val="32"/>
          <w:szCs w:val="32"/>
        </w:rPr>
        <mc:AlternateContent>
          <mc:Choice Requires="wps">
            <w:drawing>
              <wp:anchor distT="0" distB="0" distL="114300" distR="114300" simplePos="0" relativeHeight="251673600" behindDoc="0" locked="0" layoutInCell="1" allowOverlap="1" wp14:anchorId="7EFD2A84" wp14:editId="66CC7D94">
                <wp:simplePos x="0" y="0"/>
                <wp:positionH relativeFrom="margin">
                  <wp:align>left</wp:align>
                </wp:positionH>
                <wp:positionV relativeFrom="paragraph">
                  <wp:posOffset>243205</wp:posOffset>
                </wp:positionV>
                <wp:extent cx="6724650" cy="47625"/>
                <wp:effectExtent l="0" t="0" r="19050" b="28575"/>
                <wp:wrapNone/>
                <wp:docPr id="14" name="Straight Connector 14"/>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21F6BACF" id="Straight Connector 14" o:spid="_x0000_s1026" style="position:absolute;flip:y;z-index:251673600;visibility:visible;mso-wrap-style:square;mso-wrap-distance-left:9pt;mso-wrap-distance-top:0;mso-wrap-distance-right:9pt;mso-wrap-distance-bottom:0;mso-position-horizontal:left;mso-position-horizontal-relative:margin;mso-position-vertical:absolute;mso-position-vertical-relative:text" from="0,19.15pt" to="52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" strokecolor="#4472c4" strokeweight=".5pt">
                <v:stroke joinstyle="miter"/>
                <w10:wrap anchorx="margin"/>
              </v:line>
            </w:pict>
          </mc:Fallback>
        </mc:AlternateContent>
      </w:r>
      <w:r w:rsidR="003A13F9" w:rsidRPr="00ED1431">
        <w:rPr>
          <w:b/>
          <w:bCs/>
          <w:sz w:val="32"/>
          <w:szCs w:val="32"/>
        </w:rPr>
        <w:t>Sign-Offs</w:t>
      </w:r>
    </w:p>
    <w:p w14:paraId="6540B8C4" w14:textId="77777777" w:rsidR="00887D21" w:rsidRDefault="00887D21" w:rsidP="00887D21">
      <w:pPr>
        <w:rPr>
          <w:b/>
          <w:bC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4297" w:rsidRPr="00C530F9" w14:paraId="41A3DCE7" w14:textId="77777777" w:rsidTr="00140E82">
        <w:tc>
          <w:tcPr>
            <w:tcW w:w="1615" w:type="dxa"/>
            <w:tcBorders>
              <w:top w:val="nil"/>
              <w:left w:val="nil"/>
              <w:bottom w:val="nil"/>
              <w:right w:val="nil"/>
            </w:tcBorders>
          </w:tcPr>
          <w:p w14:paraId="3FB137DA"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Signature:</w:t>
            </w:r>
          </w:p>
        </w:tc>
        <w:tc>
          <w:tcPr>
            <w:tcW w:w="4505" w:type="dxa"/>
            <w:tcBorders>
              <w:top w:val="nil"/>
              <w:left w:val="nil"/>
              <w:right w:val="nil"/>
            </w:tcBorders>
          </w:tcPr>
          <w:p w14:paraId="0CB88369"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1D960520" w14:textId="77777777" w:rsidR="00E14297" w:rsidRPr="00C530F9" w:rsidRDefault="00E14297" w:rsidP="00E14297">
            <w:pPr>
              <w:spacing w:before="60" w:after="60" w:line="240" w:lineRule="auto"/>
              <w:rPr>
                <w:rFonts w:eastAsia="Times New Roman" w:cstheme="minorHAnsi"/>
              </w:rPr>
            </w:pPr>
            <w:r w:rsidRPr="00C530F9">
              <w:rPr>
                <w:rFonts w:eastAsia="Times New Roman" w:cstheme="minorHAnsi"/>
              </w:rPr>
              <w:t>Date:</w:t>
            </w:r>
          </w:p>
        </w:tc>
        <w:tc>
          <w:tcPr>
            <w:tcW w:w="1800" w:type="dxa"/>
            <w:tcBorders>
              <w:top w:val="nil"/>
              <w:left w:val="nil"/>
              <w:bottom w:val="single" w:sz="4" w:space="0" w:color="auto"/>
              <w:right w:val="nil"/>
            </w:tcBorders>
          </w:tcPr>
          <w:p w14:paraId="1F4F5606"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7C9046FC" w14:textId="77777777" w:rsidTr="00140E82">
        <w:tc>
          <w:tcPr>
            <w:tcW w:w="1615" w:type="dxa"/>
            <w:tcBorders>
              <w:top w:val="nil"/>
              <w:left w:val="nil"/>
              <w:bottom w:val="nil"/>
              <w:right w:val="nil"/>
            </w:tcBorders>
          </w:tcPr>
          <w:p w14:paraId="465E50A6"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Print Name:</w:t>
            </w:r>
          </w:p>
        </w:tc>
        <w:tc>
          <w:tcPr>
            <w:tcW w:w="4505" w:type="dxa"/>
            <w:tcBorders>
              <w:left w:val="nil"/>
              <w:right w:val="nil"/>
            </w:tcBorders>
          </w:tcPr>
          <w:p w14:paraId="2B48DC21" w14:textId="0F22E400"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Jazzy Shepard</w:t>
            </w:r>
          </w:p>
        </w:tc>
        <w:tc>
          <w:tcPr>
            <w:tcW w:w="900" w:type="dxa"/>
            <w:tcBorders>
              <w:top w:val="nil"/>
              <w:left w:val="nil"/>
              <w:bottom w:val="nil"/>
              <w:right w:val="nil"/>
            </w:tcBorders>
          </w:tcPr>
          <w:p w14:paraId="2531A014"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single" w:sz="4" w:space="0" w:color="auto"/>
              <w:left w:val="nil"/>
              <w:bottom w:val="nil"/>
              <w:right w:val="nil"/>
            </w:tcBorders>
          </w:tcPr>
          <w:p w14:paraId="7BD6DAAE" w14:textId="347B9158" w:rsidR="00E14297" w:rsidRPr="00C530F9" w:rsidRDefault="009A2B67" w:rsidP="009A2B67">
            <w:pPr>
              <w:spacing w:before="60" w:after="60" w:line="240" w:lineRule="auto"/>
              <w:jc w:val="both"/>
              <w:rPr>
                <w:rFonts w:eastAsia="Times New Roman" w:cstheme="minorHAnsi"/>
              </w:rPr>
            </w:pPr>
            <w:r w:rsidRPr="00C530F9">
              <w:rPr>
                <w:rFonts w:eastAsia="Times New Roman" w:cstheme="minorHAnsi"/>
              </w:rPr>
              <w:t>6/</w:t>
            </w:r>
            <w:del w:id="375" w:author="Tami" w:date="2022-06-12T21:57:00Z">
              <w:r w:rsidRPr="00C530F9" w:rsidDel="00634EB5">
                <w:rPr>
                  <w:rFonts w:eastAsia="Times New Roman" w:cstheme="minorHAnsi"/>
                </w:rPr>
                <w:delText>10</w:delText>
              </w:r>
            </w:del>
            <w:ins w:id="376" w:author="Tami" w:date="2022-06-12T21:57:00Z">
              <w:r w:rsidR="00634EB5">
                <w:rPr>
                  <w:rFonts w:eastAsia="Times New Roman" w:cstheme="minorHAnsi"/>
                </w:rPr>
                <w:t>12</w:t>
              </w:r>
            </w:ins>
            <w:r w:rsidRPr="00C530F9">
              <w:rPr>
                <w:rFonts w:eastAsia="Times New Roman" w:cstheme="minorHAnsi"/>
              </w:rPr>
              <w:t>/2022</w:t>
            </w:r>
          </w:p>
        </w:tc>
      </w:tr>
      <w:tr w:rsidR="00E14297" w:rsidRPr="00C530F9" w14:paraId="2DA1DD74" w14:textId="77777777" w:rsidTr="00140E82">
        <w:tc>
          <w:tcPr>
            <w:tcW w:w="1615" w:type="dxa"/>
            <w:tcBorders>
              <w:top w:val="nil"/>
              <w:left w:val="nil"/>
              <w:bottom w:val="nil"/>
              <w:right w:val="nil"/>
            </w:tcBorders>
          </w:tcPr>
          <w:p w14:paraId="46002277"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Title:</w:t>
            </w:r>
          </w:p>
        </w:tc>
        <w:tc>
          <w:tcPr>
            <w:tcW w:w="4505" w:type="dxa"/>
            <w:tcBorders>
              <w:left w:val="nil"/>
              <w:right w:val="nil"/>
            </w:tcBorders>
          </w:tcPr>
          <w:p w14:paraId="0E36FEE2" w14:textId="2C14AA0C"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Fencer / Referee</w:t>
            </w:r>
          </w:p>
        </w:tc>
        <w:tc>
          <w:tcPr>
            <w:tcW w:w="900" w:type="dxa"/>
            <w:tcBorders>
              <w:top w:val="nil"/>
              <w:left w:val="nil"/>
              <w:bottom w:val="nil"/>
              <w:right w:val="nil"/>
            </w:tcBorders>
          </w:tcPr>
          <w:p w14:paraId="6EDCDACC"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29C2B4E1"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7A9CD738" w14:textId="77777777" w:rsidTr="00140E82">
        <w:tc>
          <w:tcPr>
            <w:tcW w:w="1615" w:type="dxa"/>
            <w:tcBorders>
              <w:top w:val="nil"/>
              <w:left w:val="nil"/>
              <w:bottom w:val="nil"/>
              <w:right w:val="nil"/>
            </w:tcBorders>
          </w:tcPr>
          <w:p w14:paraId="35B96A15"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Role:</w:t>
            </w:r>
          </w:p>
        </w:tc>
        <w:tc>
          <w:tcPr>
            <w:tcW w:w="4505" w:type="dxa"/>
            <w:tcBorders>
              <w:left w:val="nil"/>
              <w:right w:val="nil"/>
            </w:tcBorders>
          </w:tcPr>
          <w:p w14:paraId="25277149" w14:textId="52A61205"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Stakeholder</w:t>
            </w:r>
          </w:p>
        </w:tc>
        <w:tc>
          <w:tcPr>
            <w:tcW w:w="900" w:type="dxa"/>
            <w:tcBorders>
              <w:top w:val="nil"/>
              <w:left w:val="nil"/>
              <w:bottom w:val="nil"/>
              <w:right w:val="nil"/>
            </w:tcBorders>
          </w:tcPr>
          <w:p w14:paraId="7531C632"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118D73B6" w14:textId="77777777" w:rsidR="00E14297" w:rsidRPr="00C530F9" w:rsidRDefault="00E14297" w:rsidP="00E14297">
            <w:pPr>
              <w:spacing w:before="60" w:after="60" w:line="240" w:lineRule="auto"/>
              <w:ind w:left="576"/>
              <w:jc w:val="both"/>
              <w:rPr>
                <w:rFonts w:eastAsia="Times New Roman" w:cstheme="minorHAnsi"/>
              </w:rPr>
            </w:pPr>
          </w:p>
        </w:tc>
      </w:tr>
    </w:tbl>
    <w:p w14:paraId="41586D6E" w14:textId="73025BE0" w:rsidR="00397AB1" w:rsidRPr="00C530F9" w:rsidRDefault="00397AB1" w:rsidP="00397AB1">
      <w:pPr>
        <w:rPr>
          <w:rFonts w:cstheme="minorHAnsi"/>
          <w:b/>
          <w:bC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4297" w:rsidRPr="00C530F9" w14:paraId="052C455D" w14:textId="77777777" w:rsidTr="00140E82">
        <w:tc>
          <w:tcPr>
            <w:tcW w:w="1615" w:type="dxa"/>
            <w:tcBorders>
              <w:top w:val="nil"/>
              <w:left w:val="nil"/>
              <w:bottom w:val="nil"/>
              <w:right w:val="nil"/>
            </w:tcBorders>
          </w:tcPr>
          <w:p w14:paraId="54233982"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Signature:</w:t>
            </w:r>
          </w:p>
        </w:tc>
        <w:tc>
          <w:tcPr>
            <w:tcW w:w="4505" w:type="dxa"/>
            <w:tcBorders>
              <w:top w:val="nil"/>
              <w:left w:val="nil"/>
              <w:right w:val="nil"/>
            </w:tcBorders>
          </w:tcPr>
          <w:p w14:paraId="666215AD"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5BE68BCD" w14:textId="77777777" w:rsidR="00E14297" w:rsidRPr="00C530F9" w:rsidRDefault="00E14297" w:rsidP="00E14297">
            <w:pPr>
              <w:spacing w:before="60" w:after="60" w:line="240" w:lineRule="auto"/>
              <w:rPr>
                <w:rFonts w:eastAsia="Times New Roman" w:cstheme="minorHAnsi"/>
              </w:rPr>
            </w:pPr>
            <w:r w:rsidRPr="00C530F9">
              <w:rPr>
                <w:rFonts w:eastAsia="Times New Roman" w:cstheme="minorHAnsi"/>
              </w:rPr>
              <w:t>Date:</w:t>
            </w:r>
          </w:p>
        </w:tc>
        <w:tc>
          <w:tcPr>
            <w:tcW w:w="1800" w:type="dxa"/>
            <w:tcBorders>
              <w:top w:val="nil"/>
              <w:left w:val="nil"/>
              <w:bottom w:val="single" w:sz="4" w:space="0" w:color="auto"/>
              <w:right w:val="nil"/>
            </w:tcBorders>
          </w:tcPr>
          <w:p w14:paraId="368E1E46"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595993C7" w14:textId="77777777" w:rsidTr="00140E82">
        <w:tc>
          <w:tcPr>
            <w:tcW w:w="1615" w:type="dxa"/>
            <w:tcBorders>
              <w:top w:val="nil"/>
              <w:left w:val="nil"/>
              <w:bottom w:val="nil"/>
              <w:right w:val="nil"/>
            </w:tcBorders>
          </w:tcPr>
          <w:p w14:paraId="0E6DC3C6"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Print Name:</w:t>
            </w:r>
          </w:p>
        </w:tc>
        <w:tc>
          <w:tcPr>
            <w:tcW w:w="4505" w:type="dxa"/>
            <w:tcBorders>
              <w:left w:val="nil"/>
              <w:right w:val="nil"/>
            </w:tcBorders>
          </w:tcPr>
          <w:p w14:paraId="23FC453E" w14:textId="04C6E9BC"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Tami Shepard</w:t>
            </w:r>
          </w:p>
        </w:tc>
        <w:tc>
          <w:tcPr>
            <w:tcW w:w="900" w:type="dxa"/>
            <w:tcBorders>
              <w:top w:val="nil"/>
              <w:left w:val="nil"/>
              <w:bottom w:val="nil"/>
              <w:right w:val="nil"/>
            </w:tcBorders>
          </w:tcPr>
          <w:p w14:paraId="1FF92BD9"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single" w:sz="4" w:space="0" w:color="auto"/>
              <w:left w:val="nil"/>
              <w:bottom w:val="nil"/>
              <w:right w:val="nil"/>
            </w:tcBorders>
          </w:tcPr>
          <w:p w14:paraId="3513F2E2" w14:textId="578CAFD9" w:rsidR="00E14297" w:rsidRPr="00C530F9" w:rsidRDefault="009A2B67" w:rsidP="009A2B67">
            <w:pPr>
              <w:spacing w:before="60" w:after="60" w:line="240" w:lineRule="auto"/>
              <w:jc w:val="both"/>
              <w:rPr>
                <w:rFonts w:eastAsia="Times New Roman" w:cstheme="minorHAnsi"/>
              </w:rPr>
            </w:pPr>
            <w:r w:rsidRPr="00C530F9">
              <w:rPr>
                <w:rFonts w:eastAsia="Times New Roman" w:cstheme="minorHAnsi"/>
              </w:rPr>
              <w:t>6/</w:t>
            </w:r>
            <w:del w:id="377" w:author="Tami" w:date="2022-06-12T21:57:00Z">
              <w:r w:rsidRPr="00C530F9" w:rsidDel="00634EB5">
                <w:rPr>
                  <w:rFonts w:eastAsia="Times New Roman" w:cstheme="minorHAnsi"/>
                </w:rPr>
                <w:delText>10</w:delText>
              </w:r>
            </w:del>
            <w:ins w:id="378" w:author="Tami" w:date="2022-06-12T21:57:00Z">
              <w:r w:rsidR="00634EB5">
                <w:rPr>
                  <w:rFonts w:eastAsia="Times New Roman" w:cstheme="minorHAnsi"/>
                </w:rPr>
                <w:t>12</w:t>
              </w:r>
            </w:ins>
            <w:r w:rsidRPr="00C530F9">
              <w:rPr>
                <w:rFonts w:eastAsia="Times New Roman" w:cstheme="minorHAnsi"/>
              </w:rPr>
              <w:t>/2022</w:t>
            </w:r>
          </w:p>
        </w:tc>
      </w:tr>
      <w:tr w:rsidR="00E14297" w:rsidRPr="00C530F9" w14:paraId="379277F4" w14:textId="77777777" w:rsidTr="00140E82">
        <w:tc>
          <w:tcPr>
            <w:tcW w:w="1615" w:type="dxa"/>
            <w:tcBorders>
              <w:top w:val="nil"/>
              <w:left w:val="nil"/>
              <w:bottom w:val="nil"/>
              <w:right w:val="nil"/>
            </w:tcBorders>
          </w:tcPr>
          <w:p w14:paraId="5C8724AA"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Title:</w:t>
            </w:r>
          </w:p>
        </w:tc>
        <w:tc>
          <w:tcPr>
            <w:tcW w:w="4505" w:type="dxa"/>
            <w:tcBorders>
              <w:left w:val="nil"/>
              <w:right w:val="nil"/>
            </w:tcBorders>
          </w:tcPr>
          <w:p w14:paraId="479672C3" w14:textId="291AADE0"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Mom</w:t>
            </w:r>
          </w:p>
        </w:tc>
        <w:tc>
          <w:tcPr>
            <w:tcW w:w="900" w:type="dxa"/>
            <w:tcBorders>
              <w:top w:val="nil"/>
              <w:left w:val="nil"/>
              <w:bottom w:val="nil"/>
              <w:right w:val="nil"/>
            </w:tcBorders>
          </w:tcPr>
          <w:p w14:paraId="71BD76FB"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0C8A7AB7"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251A4957" w14:textId="77777777" w:rsidTr="00140E82">
        <w:tc>
          <w:tcPr>
            <w:tcW w:w="1615" w:type="dxa"/>
            <w:tcBorders>
              <w:top w:val="nil"/>
              <w:left w:val="nil"/>
              <w:bottom w:val="nil"/>
              <w:right w:val="nil"/>
            </w:tcBorders>
          </w:tcPr>
          <w:p w14:paraId="09108B55"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Role:</w:t>
            </w:r>
          </w:p>
        </w:tc>
        <w:tc>
          <w:tcPr>
            <w:tcW w:w="4505" w:type="dxa"/>
            <w:tcBorders>
              <w:left w:val="nil"/>
              <w:right w:val="nil"/>
            </w:tcBorders>
          </w:tcPr>
          <w:p w14:paraId="5ABDFE7D" w14:textId="6E5C4289" w:rsidR="00E14297" w:rsidRPr="00C530F9" w:rsidRDefault="009A2B67" w:rsidP="00E14297">
            <w:pPr>
              <w:spacing w:before="60" w:after="60" w:line="240" w:lineRule="auto"/>
              <w:ind w:left="576"/>
              <w:jc w:val="both"/>
              <w:rPr>
                <w:rFonts w:eastAsia="Times New Roman" w:cstheme="minorHAnsi"/>
              </w:rPr>
            </w:pPr>
            <w:r w:rsidRPr="00C530F9">
              <w:rPr>
                <w:rFonts w:eastAsia="Times New Roman" w:cstheme="minorHAnsi"/>
              </w:rPr>
              <w:t>Developer</w:t>
            </w:r>
          </w:p>
        </w:tc>
        <w:tc>
          <w:tcPr>
            <w:tcW w:w="900" w:type="dxa"/>
            <w:tcBorders>
              <w:top w:val="nil"/>
              <w:left w:val="nil"/>
              <w:bottom w:val="nil"/>
              <w:right w:val="nil"/>
            </w:tcBorders>
          </w:tcPr>
          <w:p w14:paraId="45D8ED9B"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2E20383D" w14:textId="77777777" w:rsidR="00E14297" w:rsidRPr="00C530F9" w:rsidRDefault="00E14297" w:rsidP="00E14297">
            <w:pPr>
              <w:spacing w:before="60" w:after="60" w:line="240" w:lineRule="auto"/>
              <w:ind w:left="576"/>
              <w:jc w:val="both"/>
              <w:rPr>
                <w:rFonts w:eastAsia="Times New Roman" w:cstheme="minorHAnsi"/>
              </w:rPr>
            </w:pPr>
          </w:p>
        </w:tc>
      </w:tr>
    </w:tbl>
    <w:p w14:paraId="3C8BA419" w14:textId="577FF755" w:rsidR="00E14297" w:rsidRPr="00C530F9" w:rsidRDefault="00E14297" w:rsidP="00397AB1">
      <w:pPr>
        <w:rPr>
          <w:rFonts w:cstheme="minorHAnsi"/>
          <w:b/>
          <w:bC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14297" w:rsidRPr="00C530F9" w14:paraId="74F0567A" w14:textId="77777777" w:rsidTr="00140E82">
        <w:tc>
          <w:tcPr>
            <w:tcW w:w="1615" w:type="dxa"/>
            <w:tcBorders>
              <w:top w:val="nil"/>
              <w:left w:val="nil"/>
              <w:bottom w:val="nil"/>
              <w:right w:val="nil"/>
            </w:tcBorders>
          </w:tcPr>
          <w:p w14:paraId="366367D1"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Signature:</w:t>
            </w:r>
          </w:p>
        </w:tc>
        <w:tc>
          <w:tcPr>
            <w:tcW w:w="4505" w:type="dxa"/>
            <w:tcBorders>
              <w:top w:val="nil"/>
              <w:left w:val="nil"/>
              <w:right w:val="nil"/>
            </w:tcBorders>
          </w:tcPr>
          <w:p w14:paraId="1E929425"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784A1366" w14:textId="77777777" w:rsidR="00E14297" w:rsidRPr="00C530F9" w:rsidRDefault="00E14297" w:rsidP="00E14297">
            <w:pPr>
              <w:spacing w:before="60" w:after="60" w:line="240" w:lineRule="auto"/>
              <w:rPr>
                <w:rFonts w:eastAsia="Times New Roman" w:cstheme="minorHAnsi"/>
              </w:rPr>
            </w:pPr>
            <w:r w:rsidRPr="00C530F9">
              <w:rPr>
                <w:rFonts w:eastAsia="Times New Roman" w:cstheme="minorHAnsi"/>
              </w:rPr>
              <w:t>Date:</w:t>
            </w:r>
          </w:p>
        </w:tc>
        <w:tc>
          <w:tcPr>
            <w:tcW w:w="1800" w:type="dxa"/>
            <w:tcBorders>
              <w:top w:val="nil"/>
              <w:left w:val="nil"/>
              <w:bottom w:val="single" w:sz="4" w:space="0" w:color="auto"/>
              <w:right w:val="nil"/>
            </w:tcBorders>
          </w:tcPr>
          <w:p w14:paraId="4CD72697"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4046B10F" w14:textId="77777777" w:rsidTr="00140E82">
        <w:tc>
          <w:tcPr>
            <w:tcW w:w="1615" w:type="dxa"/>
            <w:tcBorders>
              <w:top w:val="nil"/>
              <w:left w:val="nil"/>
              <w:bottom w:val="nil"/>
              <w:right w:val="nil"/>
            </w:tcBorders>
          </w:tcPr>
          <w:p w14:paraId="43328E8A"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Print Name:</w:t>
            </w:r>
          </w:p>
        </w:tc>
        <w:tc>
          <w:tcPr>
            <w:tcW w:w="4505" w:type="dxa"/>
            <w:tcBorders>
              <w:left w:val="nil"/>
              <w:right w:val="nil"/>
            </w:tcBorders>
          </w:tcPr>
          <w:p w14:paraId="059326AB"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793F1C20"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single" w:sz="4" w:space="0" w:color="auto"/>
              <w:left w:val="nil"/>
              <w:bottom w:val="nil"/>
              <w:right w:val="nil"/>
            </w:tcBorders>
          </w:tcPr>
          <w:p w14:paraId="0526E5B3"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6430835E" w14:textId="77777777" w:rsidTr="00140E82">
        <w:tc>
          <w:tcPr>
            <w:tcW w:w="1615" w:type="dxa"/>
            <w:tcBorders>
              <w:top w:val="nil"/>
              <w:left w:val="nil"/>
              <w:bottom w:val="nil"/>
              <w:right w:val="nil"/>
            </w:tcBorders>
          </w:tcPr>
          <w:p w14:paraId="73036CA8"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Title:</w:t>
            </w:r>
          </w:p>
        </w:tc>
        <w:tc>
          <w:tcPr>
            <w:tcW w:w="4505" w:type="dxa"/>
            <w:tcBorders>
              <w:left w:val="nil"/>
              <w:right w:val="nil"/>
            </w:tcBorders>
          </w:tcPr>
          <w:p w14:paraId="656C4B8F"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069BA7C3"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1C7F8C27" w14:textId="77777777" w:rsidR="00E14297" w:rsidRPr="00C530F9" w:rsidRDefault="00E14297" w:rsidP="00E14297">
            <w:pPr>
              <w:spacing w:before="60" w:after="60" w:line="240" w:lineRule="auto"/>
              <w:ind w:left="576"/>
              <w:jc w:val="both"/>
              <w:rPr>
                <w:rFonts w:eastAsia="Times New Roman" w:cstheme="minorHAnsi"/>
              </w:rPr>
            </w:pPr>
          </w:p>
        </w:tc>
      </w:tr>
      <w:tr w:rsidR="00E14297" w:rsidRPr="00C530F9" w14:paraId="253BC825" w14:textId="77777777" w:rsidTr="00140E82">
        <w:tc>
          <w:tcPr>
            <w:tcW w:w="1615" w:type="dxa"/>
            <w:tcBorders>
              <w:top w:val="nil"/>
              <w:left w:val="nil"/>
              <w:bottom w:val="nil"/>
              <w:right w:val="nil"/>
            </w:tcBorders>
          </w:tcPr>
          <w:p w14:paraId="342C86C4" w14:textId="77777777" w:rsidR="00E14297" w:rsidRPr="00C530F9" w:rsidRDefault="00E14297" w:rsidP="00E14297">
            <w:pPr>
              <w:spacing w:before="20" w:after="20" w:line="240" w:lineRule="auto"/>
              <w:jc w:val="both"/>
              <w:rPr>
                <w:rFonts w:eastAsia="Times New Roman" w:cstheme="minorHAnsi"/>
              </w:rPr>
            </w:pPr>
            <w:r w:rsidRPr="00C530F9">
              <w:rPr>
                <w:rFonts w:eastAsia="Times New Roman" w:cstheme="minorHAnsi"/>
              </w:rPr>
              <w:t>Role:</w:t>
            </w:r>
          </w:p>
        </w:tc>
        <w:tc>
          <w:tcPr>
            <w:tcW w:w="4505" w:type="dxa"/>
            <w:tcBorders>
              <w:left w:val="nil"/>
              <w:right w:val="nil"/>
            </w:tcBorders>
          </w:tcPr>
          <w:p w14:paraId="2B3AC9F9" w14:textId="77777777" w:rsidR="00E14297" w:rsidRPr="00C530F9" w:rsidRDefault="00E14297" w:rsidP="00E14297">
            <w:pPr>
              <w:spacing w:before="60" w:after="60" w:line="240" w:lineRule="auto"/>
              <w:ind w:left="576"/>
              <w:jc w:val="both"/>
              <w:rPr>
                <w:rFonts w:eastAsia="Times New Roman" w:cstheme="minorHAnsi"/>
              </w:rPr>
            </w:pPr>
          </w:p>
        </w:tc>
        <w:tc>
          <w:tcPr>
            <w:tcW w:w="900" w:type="dxa"/>
            <w:tcBorders>
              <w:top w:val="nil"/>
              <w:left w:val="nil"/>
              <w:bottom w:val="nil"/>
              <w:right w:val="nil"/>
            </w:tcBorders>
          </w:tcPr>
          <w:p w14:paraId="096314DA" w14:textId="77777777" w:rsidR="00E14297" w:rsidRPr="00C530F9" w:rsidRDefault="00E14297" w:rsidP="00E14297">
            <w:pPr>
              <w:spacing w:before="60" w:after="60" w:line="240" w:lineRule="auto"/>
              <w:ind w:left="576"/>
              <w:jc w:val="both"/>
              <w:rPr>
                <w:rFonts w:eastAsia="Times New Roman" w:cstheme="minorHAnsi"/>
              </w:rPr>
            </w:pPr>
          </w:p>
        </w:tc>
        <w:tc>
          <w:tcPr>
            <w:tcW w:w="1800" w:type="dxa"/>
            <w:tcBorders>
              <w:top w:val="nil"/>
              <w:left w:val="nil"/>
              <w:bottom w:val="nil"/>
              <w:right w:val="nil"/>
            </w:tcBorders>
          </w:tcPr>
          <w:p w14:paraId="392395EF" w14:textId="77777777" w:rsidR="00E14297" w:rsidRPr="00C530F9" w:rsidRDefault="00E14297" w:rsidP="00E14297">
            <w:pPr>
              <w:spacing w:before="60" w:after="60" w:line="240" w:lineRule="auto"/>
              <w:ind w:left="576"/>
              <w:jc w:val="both"/>
              <w:rPr>
                <w:rFonts w:eastAsia="Times New Roman" w:cstheme="minorHAnsi"/>
              </w:rPr>
            </w:pPr>
          </w:p>
        </w:tc>
      </w:tr>
    </w:tbl>
    <w:p w14:paraId="63405756" w14:textId="48D1C914" w:rsidR="00A9082C" w:rsidRDefault="00A9082C" w:rsidP="00397AB1">
      <w:pPr>
        <w:rPr>
          <w:b/>
          <w:bCs/>
        </w:rPr>
      </w:pPr>
    </w:p>
    <w:p w14:paraId="331BF1E3" w14:textId="77777777" w:rsidR="00A9082C" w:rsidRDefault="00A9082C">
      <w:pPr>
        <w:rPr>
          <w:b/>
          <w:bCs/>
        </w:rPr>
      </w:pPr>
      <w:r>
        <w:rPr>
          <w:b/>
          <w:bCs/>
        </w:rPr>
        <w:br w:type="page"/>
      </w:r>
    </w:p>
    <w:p w14:paraId="748FB9A4" w14:textId="77777777" w:rsidR="00E14297" w:rsidRDefault="00E14297" w:rsidP="00397AB1">
      <w:pPr>
        <w:rPr>
          <w:b/>
          <w:bCs/>
        </w:rPr>
      </w:pPr>
    </w:p>
    <w:p w14:paraId="68956910" w14:textId="46EC6B8B" w:rsidR="00D50303" w:rsidRDefault="00D50303" w:rsidP="00397AB1">
      <w:pPr>
        <w:rPr>
          <w:b/>
          <w:bCs/>
        </w:rPr>
      </w:pPr>
    </w:p>
    <w:p w14:paraId="08A5ECF1" w14:textId="562767AA" w:rsidR="00D50303" w:rsidRPr="00082311" w:rsidRDefault="00D50303" w:rsidP="00082311">
      <w:pPr>
        <w:pStyle w:val="ListParagraph"/>
        <w:numPr>
          <w:ilvl w:val="0"/>
          <w:numId w:val="6"/>
        </w:numPr>
        <w:rPr>
          <w:b/>
          <w:bCs/>
        </w:rPr>
      </w:pPr>
      <w:r>
        <w:rPr>
          <w:noProof/>
        </w:rPr>
        <mc:AlternateContent>
          <mc:Choice Requires="wps">
            <w:drawing>
              <wp:anchor distT="0" distB="0" distL="114300" distR="114300" simplePos="0" relativeHeight="251675648" behindDoc="0" locked="0" layoutInCell="1" allowOverlap="1" wp14:anchorId="1601F1DC" wp14:editId="63A83CE4">
                <wp:simplePos x="0" y="0"/>
                <wp:positionH relativeFrom="margin">
                  <wp:align>left</wp:align>
                </wp:positionH>
                <wp:positionV relativeFrom="paragraph">
                  <wp:posOffset>151765</wp:posOffset>
                </wp:positionV>
                <wp:extent cx="6724650" cy="47625"/>
                <wp:effectExtent l="0" t="0" r="19050" b="28575"/>
                <wp:wrapNone/>
                <wp:docPr id="15" name="Straight Connector 15"/>
                <wp:cNvGraphicFramePr/>
                <a:graphic xmlns:a="http://schemas.openxmlformats.org/drawingml/2006/main">
                  <a:graphicData uri="http://schemas.microsoft.com/office/word/2010/wordprocessingShape">
                    <wps:wsp>
                      <wps:cNvCnPr/>
                      <wps:spPr>
                        <a:xfrm flipV="1">
                          <a:off x="0" y="0"/>
                          <a:ext cx="6724650" cy="47625"/>
                        </a:xfrm>
                        <a:prstGeom prst="line">
                          <a:avLst/>
                        </a:prstGeom>
                        <a:noFill/>
                        <a:ln w="6350" cap="flat" cmpd="sng" algn="ctr">
                          <a:solidFill>
                            <a:srgbClr val="4472C4"/>
                          </a:solidFill>
                          <a:prstDash val="solid"/>
                          <a:miter lim="800000"/>
                        </a:ln>
                        <a:effectLst/>
                      </wps:spPr>
                      <wps:bodyPr/>
                    </wps:wsp>
                  </a:graphicData>
                </a:graphic>
              </wp:anchor>
            </w:drawing>
          </mc:Choice>
          <mc:Fallback>
            <w:pict>
              <v:line w14:anchorId="715A7EA3" id="Straight Connector 15" o:spid="_x0000_s1026" style="position:absolute;flip:y;z-index:251675648;visibility:visible;mso-wrap-style:square;mso-wrap-distance-left:9pt;mso-wrap-distance-top:0;mso-wrap-distance-right:9pt;mso-wrap-distance-bottom:0;mso-position-horizontal:left;mso-position-horizontal-relative:margin;mso-position-vertical:absolute;mso-position-vertical-relative:text" from="0,11.95pt" to="52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" strokecolor="#4472c4" strokeweight=".5pt">
                <v:stroke joinstyle="miter"/>
                <w10:wrap anchorx="margin"/>
              </v:line>
            </w:pict>
          </mc:Fallback>
        </mc:AlternateContent>
      </w:r>
      <w:r w:rsidR="00082311">
        <w:rPr>
          <w:b/>
          <w:bCs/>
        </w:rPr>
        <w:t>Appendixes</w:t>
      </w:r>
    </w:p>
    <w:p w14:paraId="607F7D97" w14:textId="40C0C989" w:rsidR="00D50303" w:rsidRDefault="00D50303" w:rsidP="00D50303">
      <w:pPr>
        <w:rPr>
          <w:b/>
          <w:bCs/>
        </w:rPr>
      </w:pPr>
    </w:p>
    <w:p w14:paraId="3F00725F" w14:textId="0968B94E" w:rsidR="00082311" w:rsidRDefault="00082311" w:rsidP="00D50303">
      <w:pPr>
        <w:rPr>
          <w:b/>
          <w:bCs/>
        </w:rPr>
      </w:pPr>
      <w:r>
        <w:rPr>
          <w:b/>
          <w:bCs/>
        </w:rPr>
        <w:t>REFERENCES</w:t>
      </w:r>
    </w:p>
    <w:tbl>
      <w:tblPr>
        <w:tblStyle w:val="TableGrid"/>
        <w:tblW w:w="0" w:type="auto"/>
        <w:tblLook w:val="04A0" w:firstRow="1" w:lastRow="0" w:firstColumn="1" w:lastColumn="0" w:noHBand="0" w:noVBand="1"/>
      </w:tblPr>
      <w:tblGrid>
        <w:gridCol w:w="3116"/>
        <w:gridCol w:w="3117"/>
        <w:gridCol w:w="3117"/>
      </w:tblGrid>
      <w:tr w:rsidR="00F163CC" w:rsidRPr="00F163CC" w14:paraId="206FB7D9" w14:textId="77777777" w:rsidTr="00654FB4">
        <w:tc>
          <w:tcPr>
            <w:tcW w:w="3116" w:type="dxa"/>
            <w:shd w:val="clear" w:color="auto" w:fill="BFBFBF" w:themeFill="background1" w:themeFillShade="BF"/>
          </w:tcPr>
          <w:p w14:paraId="16F84015" w14:textId="747AC402" w:rsidR="00F163CC" w:rsidRPr="00F163CC" w:rsidRDefault="00CB4661" w:rsidP="00F163CC">
            <w:pPr>
              <w:jc w:val="center"/>
              <w:rPr>
                <w:b/>
                <w:bCs/>
              </w:rPr>
            </w:pPr>
            <w:r>
              <w:rPr>
                <w:b/>
                <w:bCs/>
              </w:rPr>
              <w:t>DOC NAME/VERSION</w:t>
            </w:r>
          </w:p>
        </w:tc>
        <w:tc>
          <w:tcPr>
            <w:tcW w:w="3117" w:type="dxa"/>
            <w:shd w:val="clear" w:color="auto" w:fill="BFBFBF" w:themeFill="background1" w:themeFillShade="BF"/>
          </w:tcPr>
          <w:p w14:paraId="4CBF26F7" w14:textId="0C5E9292" w:rsidR="00F163CC" w:rsidRPr="00F163CC" w:rsidRDefault="00CB4661" w:rsidP="00F163CC">
            <w:pPr>
              <w:jc w:val="center"/>
              <w:rPr>
                <w:b/>
                <w:bCs/>
              </w:rPr>
            </w:pPr>
            <w:r>
              <w:rPr>
                <w:b/>
                <w:bCs/>
              </w:rPr>
              <w:t>DESCRIPTION</w:t>
            </w:r>
          </w:p>
        </w:tc>
        <w:tc>
          <w:tcPr>
            <w:tcW w:w="3117" w:type="dxa"/>
            <w:shd w:val="clear" w:color="auto" w:fill="BFBFBF" w:themeFill="background1" w:themeFillShade="BF"/>
          </w:tcPr>
          <w:p w14:paraId="5C46BA8E" w14:textId="590B9A3C" w:rsidR="00F163CC" w:rsidRPr="00F163CC" w:rsidRDefault="00CB4661" w:rsidP="00F163CC">
            <w:pPr>
              <w:jc w:val="center"/>
              <w:rPr>
                <w:b/>
                <w:bCs/>
              </w:rPr>
            </w:pPr>
            <w:r>
              <w:rPr>
                <w:b/>
                <w:bCs/>
              </w:rPr>
              <w:t>LOCATION</w:t>
            </w:r>
          </w:p>
        </w:tc>
      </w:tr>
      <w:tr w:rsidR="00F163CC" w14:paraId="6FE84874" w14:textId="77777777" w:rsidTr="00F163CC">
        <w:tc>
          <w:tcPr>
            <w:tcW w:w="3116" w:type="dxa"/>
          </w:tcPr>
          <w:p w14:paraId="78ECC6A3" w14:textId="0D205CF1" w:rsidR="00F163CC" w:rsidRPr="00CB4661" w:rsidRDefault="00C530F9" w:rsidP="00397AB1">
            <w:r>
              <w:t>ToucheBRD.docx</w:t>
            </w:r>
          </w:p>
        </w:tc>
        <w:tc>
          <w:tcPr>
            <w:tcW w:w="3117" w:type="dxa"/>
          </w:tcPr>
          <w:p w14:paraId="2E8D4E02" w14:textId="1FBC878F" w:rsidR="00F163CC" w:rsidRPr="00CB4661" w:rsidRDefault="00C530F9" w:rsidP="00397AB1">
            <w:r>
              <w:t>This BRD</w:t>
            </w:r>
          </w:p>
        </w:tc>
        <w:tc>
          <w:tcPr>
            <w:tcW w:w="3117" w:type="dxa"/>
          </w:tcPr>
          <w:p w14:paraId="7DF660B0" w14:textId="15B56F11" w:rsidR="00F163CC" w:rsidRPr="00437E3F" w:rsidRDefault="00C530F9" w:rsidP="00397AB1">
            <w:r>
              <w:t>GitHub</w:t>
            </w:r>
          </w:p>
        </w:tc>
      </w:tr>
      <w:tr w:rsidR="00F163CC" w14:paraId="39DB9458" w14:textId="77777777" w:rsidTr="00F163CC">
        <w:tc>
          <w:tcPr>
            <w:tcW w:w="3116" w:type="dxa"/>
          </w:tcPr>
          <w:p w14:paraId="3D30888C" w14:textId="77777777" w:rsidR="00F163CC" w:rsidRDefault="00F163CC" w:rsidP="00397AB1">
            <w:pPr>
              <w:rPr>
                <w:b/>
                <w:bCs/>
              </w:rPr>
            </w:pPr>
          </w:p>
        </w:tc>
        <w:tc>
          <w:tcPr>
            <w:tcW w:w="3117" w:type="dxa"/>
          </w:tcPr>
          <w:p w14:paraId="09F326D3" w14:textId="77777777" w:rsidR="00F163CC" w:rsidRDefault="00F163CC" w:rsidP="00397AB1">
            <w:pPr>
              <w:rPr>
                <w:b/>
                <w:bCs/>
              </w:rPr>
            </w:pPr>
          </w:p>
        </w:tc>
        <w:tc>
          <w:tcPr>
            <w:tcW w:w="3117" w:type="dxa"/>
          </w:tcPr>
          <w:p w14:paraId="50251676" w14:textId="77777777" w:rsidR="00F163CC" w:rsidRDefault="00F163CC" w:rsidP="00397AB1">
            <w:pPr>
              <w:rPr>
                <w:b/>
                <w:bCs/>
              </w:rPr>
            </w:pPr>
          </w:p>
        </w:tc>
      </w:tr>
      <w:tr w:rsidR="00F163CC" w14:paraId="0F3938A1" w14:textId="77777777" w:rsidTr="00F163CC">
        <w:tc>
          <w:tcPr>
            <w:tcW w:w="3116" w:type="dxa"/>
          </w:tcPr>
          <w:p w14:paraId="37D6C7E4" w14:textId="77777777" w:rsidR="00F163CC" w:rsidRDefault="00F163CC" w:rsidP="00397AB1">
            <w:pPr>
              <w:rPr>
                <w:b/>
                <w:bCs/>
              </w:rPr>
            </w:pPr>
          </w:p>
        </w:tc>
        <w:tc>
          <w:tcPr>
            <w:tcW w:w="3117" w:type="dxa"/>
          </w:tcPr>
          <w:p w14:paraId="45BF3A16" w14:textId="77777777" w:rsidR="00F163CC" w:rsidRDefault="00F163CC" w:rsidP="00397AB1">
            <w:pPr>
              <w:rPr>
                <w:b/>
                <w:bCs/>
              </w:rPr>
            </w:pPr>
          </w:p>
        </w:tc>
        <w:tc>
          <w:tcPr>
            <w:tcW w:w="3117" w:type="dxa"/>
          </w:tcPr>
          <w:p w14:paraId="54244A0A" w14:textId="77777777" w:rsidR="00F163CC" w:rsidRDefault="00F163CC" w:rsidP="00397AB1">
            <w:pPr>
              <w:rPr>
                <w:b/>
                <w:bCs/>
              </w:rPr>
            </w:pPr>
          </w:p>
        </w:tc>
      </w:tr>
    </w:tbl>
    <w:p w14:paraId="76E6A070" w14:textId="11999DFC" w:rsidR="00D50303" w:rsidRDefault="00D50303" w:rsidP="00397AB1">
      <w:pPr>
        <w:rPr>
          <w:b/>
          <w:bCs/>
        </w:rPr>
      </w:pPr>
    </w:p>
    <w:p w14:paraId="4D4E8C4F" w14:textId="13ADEF5F" w:rsidR="00082311" w:rsidRDefault="00E06134" w:rsidP="00397AB1">
      <w:pPr>
        <w:rPr>
          <w:b/>
          <w:bCs/>
        </w:rPr>
      </w:pPr>
      <w:r>
        <w:rPr>
          <w:b/>
          <w:bCs/>
        </w:rPr>
        <w:t>KEY TERMS</w:t>
      </w:r>
    </w:p>
    <w:tbl>
      <w:tblPr>
        <w:tblStyle w:val="TableGrid"/>
        <w:tblW w:w="0" w:type="auto"/>
        <w:tblLook w:val="04A0" w:firstRow="1" w:lastRow="0" w:firstColumn="1" w:lastColumn="0" w:noHBand="0" w:noVBand="1"/>
      </w:tblPr>
      <w:tblGrid>
        <w:gridCol w:w="2425"/>
        <w:gridCol w:w="6925"/>
      </w:tblGrid>
      <w:tr w:rsidR="00E06134" w14:paraId="4C0825C1" w14:textId="77777777" w:rsidTr="00C530F9">
        <w:tc>
          <w:tcPr>
            <w:tcW w:w="2425" w:type="dxa"/>
            <w:shd w:val="clear" w:color="auto" w:fill="BFBFBF" w:themeFill="background1" w:themeFillShade="BF"/>
          </w:tcPr>
          <w:p w14:paraId="2347FAA1" w14:textId="28FA7A3D" w:rsidR="00E06134" w:rsidRDefault="00E06134" w:rsidP="00E06134">
            <w:pPr>
              <w:jc w:val="center"/>
              <w:rPr>
                <w:b/>
                <w:bCs/>
              </w:rPr>
            </w:pPr>
            <w:r>
              <w:rPr>
                <w:b/>
                <w:bCs/>
              </w:rPr>
              <w:t>TERM</w:t>
            </w:r>
          </w:p>
        </w:tc>
        <w:tc>
          <w:tcPr>
            <w:tcW w:w="6925" w:type="dxa"/>
            <w:shd w:val="clear" w:color="auto" w:fill="BFBFBF" w:themeFill="background1" w:themeFillShade="BF"/>
          </w:tcPr>
          <w:p w14:paraId="1B66A657" w14:textId="6F9768BD" w:rsidR="00E06134" w:rsidRDefault="00E06134" w:rsidP="00E06134">
            <w:pPr>
              <w:jc w:val="center"/>
              <w:rPr>
                <w:b/>
                <w:bCs/>
              </w:rPr>
            </w:pPr>
            <w:r>
              <w:rPr>
                <w:b/>
                <w:bCs/>
              </w:rPr>
              <w:t>DEFINITION</w:t>
            </w:r>
          </w:p>
        </w:tc>
      </w:tr>
      <w:tr w:rsidR="00E06134" w14:paraId="4F6C6345" w14:textId="77777777" w:rsidTr="00C530F9">
        <w:tc>
          <w:tcPr>
            <w:tcW w:w="2425" w:type="dxa"/>
          </w:tcPr>
          <w:p w14:paraId="6F9D4842" w14:textId="39D6A733" w:rsidR="00E06134" w:rsidRPr="00E06134" w:rsidRDefault="00C530F9" w:rsidP="00397AB1">
            <w:r>
              <w:t>JSP</w:t>
            </w:r>
          </w:p>
        </w:tc>
        <w:tc>
          <w:tcPr>
            <w:tcW w:w="6925" w:type="dxa"/>
          </w:tcPr>
          <w:p w14:paraId="7FEA026F" w14:textId="3B7A37DB" w:rsidR="00E06134" w:rsidRPr="00065F7B" w:rsidRDefault="00C530F9" w:rsidP="00397AB1">
            <w:pPr>
              <w:rPr>
                <w:rFonts w:cstheme="minorHAnsi"/>
              </w:rPr>
            </w:pPr>
            <w:r w:rsidRPr="00065F7B">
              <w:rPr>
                <w:rFonts w:cstheme="minorHAnsi"/>
              </w:rPr>
              <w:t>Java Server Pages</w:t>
            </w:r>
          </w:p>
        </w:tc>
      </w:tr>
      <w:tr w:rsidR="00065F7B" w14:paraId="5BDC6CBE" w14:textId="77777777" w:rsidTr="00C530F9">
        <w:tc>
          <w:tcPr>
            <w:tcW w:w="2425" w:type="dxa"/>
          </w:tcPr>
          <w:p w14:paraId="1FEAE3BB" w14:textId="7A0426E2" w:rsidR="00065F7B" w:rsidRDefault="00065F7B" w:rsidP="00397AB1">
            <w:r>
              <w:t xml:space="preserve">Pool </w:t>
            </w:r>
          </w:p>
        </w:tc>
        <w:tc>
          <w:tcPr>
            <w:tcW w:w="6925" w:type="dxa"/>
          </w:tcPr>
          <w:p w14:paraId="112F3A4E" w14:textId="0651F7C2" w:rsidR="00065F7B" w:rsidRPr="00065F7B" w:rsidRDefault="00065F7B" w:rsidP="00397AB1">
            <w:pPr>
              <w:rPr>
                <w:rFonts w:cstheme="minorHAnsi"/>
                <w:color w:val="23282B"/>
              </w:rPr>
            </w:pPr>
            <w:r>
              <w:rPr>
                <w:rFonts w:cstheme="minorHAnsi"/>
                <w:color w:val="23282B"/>
              </w:rPr>
              <w:t xml:space="preserve">A small group of fencers that are brought together to fence each other with the intention on setting a ranking prior to direct elimination rounds. </w:t>
            </w:r>
          </w:p>
        </w:tc>
      </w:tr>
      <w:tr w:rsidR="00E06134" w14:paraId="2C6A923D" w14:textId="77777777" w:rsidTr="00C530F9">
        <w:tc>
          <w:tcPr>
            <w:tcW w:w="2425" w:type="dxa"/>
          </w:tcPr>
          <w:p w14:paraId="653E3153" w14:textId="72BD4C15" w:rsidR="00E06134" w:rsidRPr="00C530F9" w:rsidRDefault="00C530F9" w:rsidP="00397AB1">
            <w:r>
              <w:t>Bout</w:t>
            </w:r>
          </w:p>
        </w:tc>
        <w:tc>
          <w:tcPr>
            <w:tcW w:w="6925" w:type="dxa"/>
          </w:tcPr>
          <w:p w14:paraId="1DF71EF0" w14:textId="1A45BF4E" w:rsidR="00E06134" w:rsidRPr="00065F7B" w:rsidRDefault="00C530F9" w:rsidP="00397AB1">
            <w:pPr>
              <w:rPr>
                <w:rFonts w:cstheme="minorHAnsi"/>
              </w:rPr>
            </w:pPr>
            <w:r w:rsidRPr="00065F7B">
              <w:rPr>
                <w:rFonts w:cstheme="minorHAnsi"/>
                <w:color w:val="23282B"/>
              </w:rPr>
              <w:t>Combat between two fencers in competition. When score is not kept, friendly combat between two fencers is referred to as an assault.</w:t>
            </w:r>
          </w:p>
        </w:tc>
      </w:tr>
      <w:tr w:rsidR="00C530F9" w14:paraId="55B0918C" w14:textId="77777777" w:rsidTr="00C530F9">
        <w:tc>
          <w:tcPr>
            <w:tcW w:w="2425" w:type="dxa"/>
          </w:tcPr>
          <w:p w14:paraId="665256E7" w14:textId="5BB251F8" w:rsidR="00C530F9" w:rsidRPr="00C530F9" w:rsidRDefault="00C530F9" w:rsidP="00397AB1">
            <w:r>
              <w:t>Indicator</w:t>
            </w:r>
          </w:p>
        </w:tc>
        <w:tc>
          <w:tcPr>
            <w:tcW w:w="6925" w:type="dxa"/>
          </w:tcPr>
          <w:p w14:paraId="7FDCD3A6" w14:textId="6ECA2F92" w:rsidR="00C530F9" w:rsidRPr="00065F7B" w:rsidRDefault="00065F7B" w:rsidP="00397AB1">
            <w:pPr>
              <w:rPr>
                <w:rFonts w:cstheme="minorHAnsi"/>
              </w:rPr>
            </w:pPr>
            <w:r w:rsidRPr="00065F7B">
              <w:rPr>
                <w:rFonts w:cstheme="minorHAnsi"/>
                <w:color w:val="111111"/>
                <w:shd w:val="clear" w:color="auto" w:fill="FFFFFF"/>
              </w:rPr>
              <w:t xml:space="preserve">The difference between touches scored and touches received. If the number of victories </w:t>
            </w:r>
            <w:proofErr w:type="gramStart"/>
            <w:r w:rsidRPr="00065F7B">
              <w:rPr>
                <w:rFonts w:cstheme="minorHAnsi"/>
                <w:color w:val="111111"/>
                <w:shd w:val="clear" w:color="auto" w:fill="FFFFFF"/>
              </w:rPr>
              <w:t>are</w:t>
            </w:r>
            <w:proofErr w:type="gramEnd"/>
            <w:r w:rsidRPr="00065F7B">
              <w:rPr>
                <w:rFonts w:cstheme="minorHAnsi"/>
                <w:color w:val="111111"/>
                <w:shd w:val="clear" w:color="auto" w:fill="FFFFFF"/>
              </w:rPr>
              <w:t xml:space="preserve"> all the same, the bout committee will review the indicators. If the fencers tied all parameters (number of victories, indicator and touches scored) then the fencer’s will be listed as tied in the final standings.</w:t>
            </w:r>
          </w:p>
        </w:tc>
      </w:tr>
      <w:tr w:rsidR="00C530F9" w14:paraId="5CDBD633" w14:textId="77777777" w:rsidTr="00C530F9">
        <w:tc>
          <w:tcPr>
            <w:tcW w:w="2425" w:type="dxa"/>
          </w:tcPr>
          <w:p w14:paraId="71CC86A4" w14:textId="10B31D58" w:rsidR="00C530F9" w:rsidRPr="00C530F9" w:rsidRDefault="00C530F9" w:rsidP="00397AB1">
            <w:r>
              <w:t>Barrage</w:t>
            </w:r>
          </w:p>
        </w:tc>
        <w:tc>
          <w:tcPr>
            <w:tcW w:w="6925" w:type="dxa"/>
          </w:tcPr>
          <w:p w14:paraId="4E56392A" w14:textId="39C0B7C6" w:rsidR="00C530F9" w:rsidRPr="00065F7B" w:rsidRDefault="00F2249D" w:rsidP="00397AB1">
            <w:pPr>
              <w:rPr>
                <w:rFonts w:cstheme="minorHAnsi"/>
              </w:rPr>
            </w:pPr>
            <w:r w:rsidRPr="009207D8">
              <w:rPr>
                <w:rFonts w:cstheme="minorHAnsi"/>
                <w:shd w:val="clear" w:color="auto" w:fill="FFFFFF"/>
              </w:rPr>
              <w:t>This type of bout is used as a tie-breaker to determine which fencer is the winner. It is used after the opponents have amassed the same number of bout wins. When the direct elimination format is used in competition, barrages are not necessary.</w:t>
            </w:r>
          </w:p>
        </w:tc>
      </w:tr>
      <w:tr w:rsidR="00C530F9" w14:paraId="3D5BDF33" w14:textId="77777777" w:rsidTr="00C530F9">
        <w:tc>
          <w:tcPr>
            <w:tcW w:w="2425" w:type="dxa"/>
          </w:tcPr>
          <w:p w14:paraId="2D87BEBA" w14:textId="71ACE5E2" w:rsidR="00C530F9" w:rsidRPr="00C530F9" w:rsidRDefault="00C530F9" w:rsidP="00397AB1">
            <w:r>
              <w:t>Strip</w:t>
            </w:r>
          </w:p>
        </w:tc>
        <w:tc>
          <w:tcPr>
            <w:tcW w:w="6925" w:type="dxa"/>
          </w:tcPr>
          <w:p w14:paraId="4BACC058" w14:textId="1C2F0285" w:rsidR="00C530F9" w:rsidRPr="00065F7B" w:rsidRDefault="00C530F9" w:rsidP="00397AB1">
            <w:pPr>
              <w:rPr>
                <w:rFonts w:cstheme="minorHAnsi"/>
              </w:rPr>
            </w:pPr>
            <w:r w:rsidRPr="00065F7B">
              <w:rPr>
                <w:rFonts w:cstheme="minorHAnsi"/>
                <w:color w:val="23282B"/>
              </w:rPr>
              <w:t>The field of play on which bouts are contested. It is made of metallic mesh and measures 14 meters long (46 feet) by 1.5 meters wide (4 feet, 10 inches).</w:t>
            </w:r>
          </w:p>
        </w:tc>
      </w:tr>
      <w:tr w:rsidR="00C530F9" w14:paraId="6CFD8B7A" w14:textId="77777777" w:rsidTr="00C530F9">
        <w:tc>
          <w:tcPr>
            <w:tcW w:w="2425" w:type="dxa"/>
          </w:tcPr>
          <w:p w14:paraId="088E86FD" w14:textId="482E2F21" w:rsidR="00C530F9" w:rsidRPr="00C530F9" w:rsidRDefault="00C530F9" w:rsidP="00397AB1">
            <w:r>
              <w:t>Tableau</w:t>
            </w:r>
          </w:p>
        </w:tc>
        <w:tc>
          <w:tcPr>
            <w:tcW w:w="6925" w:type="dxa"/>
          </w:tcPr>
          <w:p w14:paraId="5EDD5B1F" w14:textId="73ECB7BB" w:rsidR="00C530F9" w:rsidRPr="00065F7B" w:rsidRDefault="00C530F9" w:rsidP="00397AB1">
            <w:pPr>
              <w:rPr>
                <w:rFonts w:cstheme="minorHAnsi"/>
              </w:rPr>
            </w:pPr>
            <w:r w:rsidRPr="00065F7B">
              <w:rPr>
                <w:rFonts w:cstheme="minorHAnsi"/>
              </w:rPr>
              <w:t>Table that houses the fencer’s scores</w:t>
            </w:r>
          </w:p>
        </w:tc>
      </w:tr>
      <w:tr w:rsidR="00C530F9" w14:paraId="72273AE1" w14:textId="77777777" w:rsidTr="00C530F9">
        <w:tc>
          <w:tcPr>
            <w:tcW w:w="2425" w:type="dxa"/>
          </w:tcPr>
          <w:p w14:paraId="55DCB1A4" w14:textId="7885F32D" w:rsidR="00C530F9" w:rsidRPr="00C530F9" w:rsidRDefault="00986D80" w:rsidP="00397AB1">
            <w:r>
              <w:t>Match</w:t>
            </w:r>
          </w:p>
        </w:tc>
        <w:tc>
          <w:tcPr>
            <w:tcW w:w="6925" w:type="dxa"/>
          </w:tcPr>
          <w:p w14:paraId="0E97D731" w14:textId="0B01FC82" w:rsidR="00C530F9" w:rsidRPr="00065F7B" w:rsidRDefault="00986D80" w:rsidP="00397AB1">
            <w:pPr>
              <w:rPr>
                <w:rFonts w:cstheme="minorHAnsi"/>
              </w:rPr>
            </w:pPr>
            <w:r>
              <w:rPr>
                <w:rFonts w:cstheme="minorHAnsi"/>
              </w:rPr>
              <w:t>See Bout</w:t>
            </w:r>
          </w:p>
        </w:tc>
      </w:tr>
      <w:tr w:rsidR="00C530F9" w14:paraId="125A7A9F" w14:textId="77777777" w:rsidTr="00C530F9">
        <w:tc>
          <w:tcPr>
            <w:tcW w:w="2425" w:type="dxa"/>
          </w:tcPr>
          <w:p w14:paraId="660ABFE6" w14:textId="77777777" w:rsidR="00C530F9" w:rsidRPr="00C530F9" w:rsidRDefault="00C530F9" w:rsidP="00397AB1"/>
        </w:tc>
        <w:tc>
          <w:tcPr>
            <w:tcW w:w="6925" w:type="dxa"/>
          </w:tcPr>
          <w:p w14:paraId="4570C5A1" w14:textId="77777777" w:rsidR="00C530F9" w:rsidRPr="00065F7B" w:rsidRDefault="00C530F9" w:rsidP="00397AB1">
            <w:pPr>
              <w:rPr>
                <w:rFonts w:cstheme="minorHAnsi"/>
              </w:rPr>
            </w:pPr>
          </w:p>
        </w:tc>
      </w:tr>
    </w:tbl>
    <w:p w14:paraId="12C4C2C4" w14:textId="03CBBE16" w:rsidR="00E06134" w:rsidRDefault="00E06134" w:rsidP="00397AB1">
      <w:pPr>
        <w:rPr>
          <w:b/>
          <w:bCs/>
        </w:rPr>
      </w:pPr>
    </w:p>
    <w:p w14:paraId="3A47FEE0" w14:textId="7709A9A5" w:rsidR="00ED1431" w:rsidRDefault="00ED1431" w:rsidP="00397AB1">
      <w:pPr>
        <w:rPr>
          <w:b/>
          <w:bCs/>
        </w:rPr>
      </w:pPr>
    </w:p>
    <w:p w14:paraId="48BE09B7" w14:textId="268E3848" w:rsidR="00ED1431" w:rsidRPr="00397AB1" w:rsidRDefault="00ED1431" w:rsidP="00397AB1">
      <w:pPr>
        <w:rPr>
          <w:b/>
          <w:bCs/>
        </w:rPr>
      </w:pPr>
    </w:p>
    <w:sectPr w:rsidR="00ED1431" w:rsidRPr="00397AB1">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98700" w14:textId="77777777" w:rsidR="00F12692" w:rsidRDefault="00F12692" w:rsidP="00D9758A">
      <w:pPr>
        <w:spacing w:after="0" w:line="240" w:lineRule="auto"/>
      </w:pPr>
      <w:r>
        <w:separator/>
      </w:r>
    </w:p>
  </w:endnote>
  <w:endnote w:type="continuationSeparator" w:id="0">
    <w:p w14:paraId="47C289C0" w14:textId="77777777" w:rsidR="00F12692" w:rsidRDefault="00F12692" w:rsidP="00D9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A2A8" w14:textId="77777777" w:rsidR="00F12692" w:rsidRDefault="00F12692" w:rsidP="00D9758A">
      <w:pPr>
        <w:spacing w:after="0" w:line="240" w:lineRule="auto"/>
      </w:pPr>
      <w:r>
        <w:separator/>
      </w:r>
    </w:p>
  </w:footnote>
  <w:footnote w:type="continuationSeparator" w:id="0">
    <w:p w14:paraId="1E4E7EAF" w14:textId="77777777" w:rsidR="00F12692" w:rsidRDefault="00F12692" w:rsidP="00D9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FC5F1" w14:textId="52D60630" w:rsidR="00D9758A" w:rsidRDefault="00654FB4" w:rsidP="00654FB4">
    <w:pPr>
      <w:pStyle w:val="Header"/>
    </w:pPr>
    <w:r>
      <w:rPr>
        <w:noProof/>
      </w:rPr>
      <w:drawing>
        <wp:inline distT="0" distB="0" distL="0" distR="0" wp14:anchorId="77B83680" wp14:editId="618D8E35">
          <wp:extent cx="1609400" cy="457200"/>
          <wp:effectExtent l="0" t="0" r="0" b="0"/>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1641387" cy="466287"/>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421B"/>
    <w:multiLevelType w:val="multilevel"/>
    <w:tmpl w:val="C54680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8611895"/>
    <w:multiLevelType w:val="hybridMultilevel"/>
    <w:tmpl w:val="5DECAD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BC4E38"/>
    <w:multiLevelType w:val="hybridMultilevel"/>
    <w:tmpl w:val="06E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57017C9"/>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4" w15:restartNumberingAfterBreak="0">
    <w:nsid w:val="1C053284"/>
    <w:multiLevelType w:val="hybridMultilevel"/>
    <w:tmpl w:val="60D68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33FDA"/>
    <w:multiLevelType w:val="hybridMultilevel"/>
    <w:tmpl w:val="ACCEF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96F6E"/>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7" w15:restartNumberingAfterBreak="0">
    <w:nsid w:val="215B451F"/>
    <w:multiLevelType w:val="hybridMultilevel"/>
    <w:tmpl w:val="D632E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8C3F9F"/>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9" w15:restartNumberingAfterBreak="0">
    <w:nsid w:val="2630264B"/>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0" w15:restartNumberingAfterBreak="0">
    <w:nsid w:val="2794085D"/>
    <w:multiLevelType w:val="hybridMultilevel"/>
    <w:tmpl w:val="134CA5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84B0685"/>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2" w15:restartNumberingAfterBreak="0">
    <w:nsid w:val="289753AE"/>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3" w15:restartNumberingAfterBreak="0">
    <w:nsid w:val="29F31810"/>
    <w:multiLevelType w:val="hybridMultilevel"/>
    <w:tmpl w:val="AF223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D059DD"/>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1792794"/>
    <w:multiLevelType w:val="hybridMultilevel"/>
    <w:tmpl w:val="0F384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ED0CC2"/>
    <w:multiLevelType w:val="hybridMultilevel"/>
    <w:tmpl w:val="FDFEB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0F69D8"/>
    <w:multiLevelType w:val="multilevel"/>
    <w:tmpl w:val="C54680B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74815B1"/>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9" w15:restartNumberingAfterBreak="0">
    <w:nsid w:val="393B5C13"/>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0" w15:restartNumberingAfterBreak="0">
    <w:nsid w:val="3D797BD6"/>
    <w:multiLevelType w:val="hybridMultilevel"/>
    <w:tmpl w:val="0748A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E4125B"/>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2" w15:restartNumberingAfterBreak="0">
    <w:nsid w:val="43D577DF"/>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48343126"/>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D6B3F38"/>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5" w15:restartNumberingAfterBreak="0">
    <w:nsid w:val="4F6406FB"/>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52D911AC"/>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27" w15:restartNumberingAfterBreak="0">
    <w:nsid w:val="5EAB0931"/>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61DE4854"/>
    <w:multiLevelType w:val="hybridMultilevel"/>
    <w:tmpl w:val="EC54F6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D9967FA"/>
    <w:multiLevelType w:val="hybridMultilevel"/>
    <w:tmpl w:val="81225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E7E248F"/>
    <w:multiLevelType w:val="hybridMultilevel"/>
    <w:tmpl w:val="C11AA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A725EC"/>
    <w:multiLevelType w:val="hybridMultilevel"/>
    <w:tmpl w:val="2124C5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72E05408"/>
    <w:multiLevelType w:val="hybridMultilevel"/>
    <w:tmpl w:val="13B0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A71158"/>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34" w15:restartNumberingAfterBreak="0">
    <w:nsid w:val="78D55295"/>
    <w:multiLevelType w:val="hybridMultilevel"/>
    <w:tmpl w:val="BB80C32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F6D53AC"/>
    <w:multiLevelType w:val="multilevel"/>
    <w:tmpl w:val="1332C6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245846913">
    <w:abstractNumId w:val="7"/>
  </w:num>
  <w:num w:numId="2" w16cid:durableId="2080471100">
    <w:abstractNumId w:val="31"/>
  </w:num>
  <w:num w:numId="3" w16cid:durableId="470637852">
    <w:abstractNumId w:val="5"/>
  </w:num>
  <w:num w:numId="4" w16cid:durableId="1952010990">
    <w:abstractNumId w:val="16"/>
  </w:num>
  <w:num w:numId="5" w16cid:durableId="1492330528">
    <w:abstractNumId w:val="30"/>
  </w:num>
  <w:num w:numId="6" w16cid:durableId="1843666165">
    <w:abstractNumId w:val="35"/>
  </w:num>
  <w:num w:numId="7" w16cid:durableId="1978802707">
    <w:abstractNumId w:val="32"/>
  </w:num>
  <w:num w:numId="8" w16cid:durableId="659701496">
    <w:abstractNumId w:val="4"/>
  </w:num>
  <w:num w:numId="9" w16cid:durableId="1768115837">
    <w:abstractNumId w:val="15"/>
  </w:num>
  <w:num w:numId="10" w16cid:durableId="396126915">
    <w:abstractNumId w:val="29"/>
  </w:num>
  <w:num w:numId="11" w16cid:durableId="104008446">
    <w:abstractNumId w:val="1"/>
  </w:num>
  <w:num w:numId="12" w16cid:durableId="413628886">
    <w:abstractNumId w:val="0"/>
  </w:num>
  <w:num w:numId="13" w16cid:durableId="611859450">
    <w:abstractNumId w:val="12"/>
  </w:num>
  <w:num w:numId="14" w16cid:durableId="1775056683">
    <w:abstractNumId w:val="26"/>
  </w:num>
  <w:num w:numId="15" w16cid:durableId="231937019">
    <w:abstractNumId w:val="27"/>
  </w:num>
  <w:num w:numId="16" w16cid:durableId="1600212810">
    <w:abstractNumId w:val="17"/>
  </w:num>
  <w:num w:numId="17" w16cid:durableId="571090067">
    <w:abstractNumId w:val="24"/>
  </w:num>
  <w:num w:numId="18" w16cid:durableId="1673532609">
    <w:abstractNumId w:val="6"/>
  </w:num>
  <w:num w:numId="19" w16cid:durableId="735906376">
    <w:abstractNumId w:val="9"/>
  </w:num>
  <w:num w:numId="20" w16cid:durableId="1633246576">
    <w:abstractNumId w:val="19"/>
  </w:num>
  <w:num w:numId="21" w16cid:durableId="1029061525">
    <w:abstractNumId w:val="3"/>
  </w:num>
  <w:num w:numId="22" w16cid:durableId="283579731">
    <w:abstractNumId w:val="8"/>
  </w:num>
  <w:num w:numId="23" w16cid:durableId="1804883008">
    <w:abstractNumId w:val="18"/>
  </w:num>
  <w:num w:numId="24" w16cid:durableId="1711804957">
    <w:abstractNumId w:val="11"/>
  </w:num>
  <w:num w:numId="25" w16cid:durableId="1007319414">
    <w:abstractNumId w:val="14"/>
  </w:num>
  <w:num w:numId="26" w16cid:durableId="207766615">
    <w:abstractNumId w:val="21"/>
  </w:num>
  <w:num w:numId="27" w16cid:durableId="1309896144">
    <w:abstractNumId w:val="22"/>
  </w:num>
  <w:num w:numId="28" w16cid:durableId="1676151891">
    <w:abstractNumId w:val="25"/>
  </w:num>
  <w:num w:numId="29" w16cid:durableId="36051989">
    <w:abstractNumId w:val="33"/>
  </w:num>
  <w:num w:numId="30" w16cid:durableId="961031770">
    <w:abstractNumId w:val="23"/>
  </w:num>
  <w:num w:numId="31" w16cid:durableId="1337152673">
    <w:abstractNumId w:val="20"/>
  </w:num>
  <w:num w:numId="32" w16cid:durableId="1026252434">
    <w:abstractNumId w:val="28"/>
  </w:num>
  <w:num w:numId="33" w16cid:durableId="2036612991">
    <w:abstractNumId w:val="2"/>
  </w:num>
  <w:num w:numId="34" w16cid:durableId="1966542028">
    <w:abstractNumId w:val="13"/>
  </w:num>
  <w:num w:numId="35" w16cid:durableId="2024357962">
    <w:abstractNumId w:val="10"/>
  </w:num>
  <w:num w:numId="36" w16cid:durableId="1423799466">
    <w:abstractNumId w:val="3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mi">
    <w15:presenceInfo w15:providerId="None" w15:userId="Tam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F46"/>
    <w:rsid w:val="00032124"/>
    <w:rsid w:val="00043F46"/>
    <w:rsid w:val="00053E74"/>
    <w:rsid w:val="00065F7B"/>
    <w:rsid w:val="00070B15"/>
    <w:rsid w:val="00070C3A"/>
    <w:rsid w:val="00082311"/>
    <w:rsid w:val="000B258D"/>
    <w:rsid w:val="000C5CBB"/>
    <w:rsid w:val="000D3DBB"/>
    <w:rsid w:val="000F044D"/>
    <w:rsid w:val="0011315B"/>
    <w:rsid w:val="001270B3"/>
    <w:rsid w:val="00136343"/>
    <w:rsid w:val="00154D19"/>
    <w:rsid w:val="00185E2E"/>
    <w:rsid w:val="001D623C"/>
    <w:rsid w:val="001F379C"/>
    <w:rsid w:val="00206F22"/>
    <w:rsid w:val="00250389"/>
    <w:rsid w:val="002511C0"/>
    <w:rsid w:val="002811E5"/>
    <w:rsid w:val="00293DB0"/>
    <w:rsid w:val="002D61C8"/>
    <w:rsid w:val="002E1433"/>
    <w:rsid w:val="00302ECC"/>
    <w:rsid w:val="003125DF"/>
    <w:rsid w:val="003361E2"/>
    <w:rsid w:val="00342489"/>
    <w:rsid w:val="00345097"/>
    <w:rsid w:val="003651B7"/>
    <w:rsid w:val="003861E7"/>
    <w:rsid w:val="00397254"/>
    <w:rsid w:val="00397AB1"/>
    <w:rsid w:val="003A13F9"/>
    <w:rsid w:val="003D25F6"/>
    <w:rsid w:val="003E1C82"/>
    <w:rsid w:val="00422B2B"/>
    <w:rsid w:val="00424435"/>
    <w:rsid w:val="00437E3F"/>
    <w:rsid w:val="00444DF3"/>
    <w:rsid w:val="004905B9"/>
    <w:rsid w:val="005009FA"/>
    <w:rsid w:val="00501ACF"/>
    <w:rsid w:val="00520415"/>
    <w:rsid w:val="00521D70"/>
    <w:rsid w:val="0052555B"/>
    <w:rsid w:val="005267A9"/>
    <w:rsid w:val="00527DFD"/>
    <w:rsid w:val="00552688"/>
    <w:rsid w:val="005739E2"/>
    <w:rsid w:val="005861AD"/>
    <w:rsid w:val="005A4434"/>
    <w:rsid w:val="005B76D9"/>
    <w:rsid w:val="005D45AC"/>
    <w:rsid w:val="005E0A9D"/>
    <w:rsid w:val="005E278D"/>
    <w:rsid w:val="005F044D"/>
    <w:rsid w:val="006028F6"/>
    <w:rsid w:val="00614620"/>
    <w:rsid w:val="00634EB5"/>
    <w:rsid w:val="00642ED0"/>
    <w:rsid w:val="00643DA3"/>
    <w:rsid w:val="006457BA"/>
    <w:rsid w:val="006514C2"/>
    <w:rsid w:val="00653B59"/>
    <w:rsid w:val="00654FB4"/>
    <w:rsid w:val="00670A09"/>
    <w:rsid w:val="00673751"/>
    <w:rsid w:val="006C0716"/>
    <w:rsid w:val="006E7BCD"/>
    <w:rsid w:val="007035EC"/>
    <w:rsid w:val="00733C01"/>
    <w:rsid w:val="00737B76"/>
    <w:rsid w:val="00747591"/>
    <w:rsid w:val="0076458D"/>
    <w:rsid w:val="00771794"/>
    <w:rsid w:val="00773ED2"/>
    <w:rsid w:val="007A6BAA"/>
    <w:rsid w:val="007E765F"/>
    <w:rsid w:val="00810E39"/>
    <w:rsid w:val="008140CF"/>
    <w:rsid w:val="00887A96"/>
    <w:rsid w:val="00887D21"/>
    <w:rsid w:val="00892EF8"/>
    <w:rsid w:val="008966F7"/>
    <w:rsid w:val="008B5E96"/>
    <w:rsid w:val="008E420A"/>
    <w:rsid w:val="009113A0"/>
    <w:rsid w:val="009207D8"/>
    <w:rsid w:val="009228BB"/>
    <w:rsid w:val="00927EA7"/>
    <w:rsid w:val="00975687"/>
    <w:rsid w:val="00986D80"/>
    <w:rsid w:val="0099479D"/>
    <w:rsid w:val="009A2B67"/>
    <w:rsid w:val="009B2C6A"/>
    <w:rsid w:val="00A0218C"/>
    <w:rsid w:val="00A21488"/>
    <w:rsid w:val="00A30B7A"/>
    <w:rsid w:val="00A52B44"/>
    <w:rsid w:val="00A73E90"/>
    <w:rsid w:val="00A9082C"/>
    <w:rsid w:val="00AB0707"/>
    <w:rsid w:val="00AD7480"/>
    <w:rsid w:val="00B179E4"/>
    <w:rsid w:val="00B21797"/>
    <w:rsid w:val="00B55835"/>
    <w:rsid w:val="00B57CC9"/>
    <w:rsid w:val="00B72BCD"/>
    <w:rsid w:val="00B80094"/>
    <w:rsid w:val="00B85CA2"/>
    <w:rsid w:val="00B87B7B"/>
    <w:rsid w:val="00BA4536"/>
    <w:rsid w:val="00BA62A9"/>
    <w:rsid w:val="00BC0500"/>
    <w:rsid w:val="00BD60A6"/>
    <w:rsid w:val="00BD63AC"/>
    <w:rsid w:val="00BE6E5B"/>
    <w:rsid w:val="00BF4820"/>
    <w:rsid w:val="00C0786E"/>
    <w:rsid w:val="00C42C97"/>
    <w:rsid w:val="00C51A2A"/>
    <w:rsid w:val="00C530F9"/>
    <w:rsid w:val="00CA1C34"/>
    <w:rsid w:val="00CA5251"/>
    <w:rsid w:val="00CB1A84"/>
    <w:rsid w:val="00CB4661"/>
    <w:rsid w:val="00CC2FBD"/>
    <w:rsid w:val="00CD3AB1"/>
    <w:rsid w:val="00D07675"/>
    <w:rsid w:val="00D07FD3"/>
    <w:rsid w:val="00D25D33"/>
    <w:rsid w:val="00D27500"/>
    <w:rsid w:val="00D50303"/>
    <w:rsid w:val="00D51FAE"/>
    <w:rsid w:val="00D539D5"/>
    <w:rsid w:val="00D66EE7"/>
    <w:rsid w:val="00D83795"/>
    <w:rsid w:val="00D92470"/>
    <w:rsid w:val="00D9758A"/>
    <w:rsid w:val="00DA3435"/>
    <w:rsid w:val="00DA7AB9"/>
    <w:rsid w:val="00DB1BA6"/>
    <w:rsid w:val="00DB4183"/>
    <w:rsid w:val="00DF440D"/>
    <w:rsid w:val="00E04036"/>
    <w:rsid w:val="00E06134"/>
    <w:rsid w:val="00E14297"/>
    <w:rsid w:val="00E177A6"/>
    <w:rsid w:val="00E26BB2"/>
    <w:rsid w:val="00E634D4"/>
    <w:rsid w:val="00E6393A"/>
    <w:rsid w:val="00E65A0A"/>
    <w:rsid w:val="00E966AB"/>
    <w:rsid w:val="00EC52DA"/>
    <w:rsid w:val="00ED1431"/>
    <w:rsid w:val="00ED3510"/>
    <w:rsid w:val="00EE5213"/>
    <w:rsid w:val="00EF2877"/>
    <w:rsid w:val="00EF2C58"/>
    <w:rsid w:val="00EF4F9B"/>
    <w:rsid w:val="00EF65D2"/>
    <w:rsid w:val="00F12692"/>
    <w:rsid w:val="00F163CC"/>
    <w:rsid w:val="00F2249D"/>
    <w:rsid w:val="00F530CE"/>
    <w:rsid w:val="00F54FA3"/>
    <w:rsid w:val="00F647BA"/>
    <w:rsid w:val="00F71869"/>
    <w:rsid w:val="00F9138A"/>
    <w:rsid w:val="00FA0772"/>
    <w:rsid w:val="00FA555F"/>
    <w:rsid w:val="00FA794C"/>
    <w:rsid w:val="00FE65C1"/>
    <w:rsid w:val="00FF045B"/>
    <w:rsid w:val="00FF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BB17F"/>
  <w15:chartTrackingRefBased/>
  <w15:docId w15:val="{E550B0CA-D7DC-4A00-B1F3-4243092FF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758A"/>
  </w:style>
  <w:style w:type="paragraph" w:styleId="Footer">
    <w:name w:val="footer"/>
    <w:basedOn w:val="Normal"/>
    <w:link w:val="FooterChar"/>
    <w:uiPriority w:val="99"/>
    <w:unhideWhenUsed/>
    <w:rsid w:val="00D9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758A"/>
  </w:style>
  <w:style w:type="paragraph" w:styleId="ListParagraph">
    <w:name w:val="List Paragraph"/>
    <w:basedOn w:val="Normal"/>
    <w:uiPriority w:val="34"/>
    <w:qFormat/>
    <w:rsid w:val="00527DFD"/>
    <w:pPr>
      <w:ind w:left="720"/>
      <w:contextualSpacing/>
    </w:pPr>
  </w:style>
  <w:style w:type="table" w:styleId="TableGrid">
    <w:name w:val="Table Grid"/>
    <w:basedOn w:val="TableNormal"/>
    <w:uiPriority w:val="99"/>
    <w:rsid w:val="00911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D63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63A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E90"/>
    <w:rPr>
      <w:color w:val="0563C1" w:themeColor="hyperlink"/>
      <w:u w:val="single"/>
    </w:rPr>
  </w:style>
  <w:style w:type="character" w:styleId="UnresolvedMention">
    <w:name w:val="Unresolved Mention"/>
    <w:basedOn w:val="DefaultParagraphFont"/>
    <w:uiPriority w:val="99"/>
    <w:semiHidden/>
    <w:unhideWhenUsed/>
    <w:rsid w:val="00A73E90"/>
    <w:rPr>
      <w:color w:val="605E5C"/>
      <w:shd w:val="clear" w:color="auto" w:fill="E1DFDD"/>
    </w:rPr>
  </w:style>
  <w:style w:type="paragraph" w:styleId="Revision">
    <w:name w:val="Revision"/>
    <w:hidden/>
    <w:uiPriority w:val="99"/>
    <w:semiHidden/>
    <w:rsid w:val="00642ED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dn1.sportngin.com/attachments/document/2857-1927901/Pool_Score_Sheet.pdf"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1267</Words>
  <Characters>7227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Tami</cp:lastModifiedBy>
  <cp:revision>7</cp:revision>
  <dcterms:created xsi:type="dcterms:W3CDTF">2022-06-13T04:39:00Z</dcterms:created>
  <dcterms:modified xsi:type="dcterms:W3CDTF">2022-06-13T04:59:00Z</dcterms:modified>
</cp:coreProperties>
</file>